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vsdx" ContentType="application/vnd.ms-visio.drawing"/>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C16FD" w:rsidRPr="0063576A" w:rsidRDefault="00175725">
      <w:pPr>
        <w:spacing w:before="62" w:after="93"/>
        <w:rPr>
          <w:lang w:eastAsia="zh-CN"/>
        </w:rPr>
      </w:pPr>
      <w:r>
        <w:rPr>
          <w:rFonts w:hint="eastAsia"/>
          <w:lang w:eastAsia="zh-CN"/>
        </w:rPr>
        <w:t xml:space="preserve"> </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3A578F" w:rsidRPr="003A578F" w:rsidRDefault="003A578F" w:rsidP="005D1E65">
      <w:pPr>
        <w:wordWrap w:val="0"/>
        <w:spacing w:before="62" w:after="93"/>
        <w:ind w:right="-58"/>
        <w:jc w:val="right"/>
        <w:rPr>
          <w:rFonts w:ascii="Verdana" w:eastAsia="Arial Unicode MS" w:hAnsi="Verdana" w:cs="Tunga"/>
          <w:b/>
          <w:sz w:val="48"/>
          <w:szCs w:val="48"/>
          <w:lang w:eastAsia="zh-CN"/>
        </w:rPr>
      </w:pPr>
      <w:r w:rsidRPr="003A578F">
        <w:rPr>
          <w:rFonts w:ascii="Verdana" w:eastAsia="Arial Unicode MS" w:hAnsi="Verdana" w:cs="Tunga"/>
          <w:b/>
          <w:sz w:val="48"/>
          <w:szCs w:val="48"/>
          <w:lang w:eastAsia="zh-CN"/>
        </w:rPr>
        <w:t xml:space="preserve">Ace </w:t>
      </w:r>
      <w:r w:rsidR="007F565F">
        <w:rPr>
          <w:rFonts w:ascii="Verdana" w:eastAsia="Arial Unicode MS" w:hAnsi="Verdana" w:cs="Tunga"/>
          <w:b/>
          <w:sz w:val="48"/>
          <w:szCs w:val="48"/>
          <w:lang w:eastAsia="zh-CN"/>
        </w:rPr>
        <w:t>21064</w:t>
      </w:r>
      <w:r w:rsidRPr="003A578F">
        <w:rPr>
          <w:rFonts w:ascii="Verdana" w:eastAsia="Arial Unicode MS" w:hAnsi="Verdana" w:cs="Tunga"/>
          <w:b/>
          <w:sz w:val="48"/>
          <w:szCs w:val="48"/>
          <w:lang w:eastAsia="zh-CN"/>
        </w:rPr>
        <w:t xml:space="preserve"> Microprocessor</w:t>
      </w:r>
    </w:p>
    <w:p w:rsidR="00C65C89" w:rsidRPr="0071130B" w:rsidRDefault="003A578F" w:rsidP="003A578F">
      <w:pPr>
        <w:wordWrap w:val="0"/>
        <w:spacing w:before="62" w:after="93"/>
        <w:ind w:right="-58"/>
        <w:jc w:val="right"/>
        <w:rPr>
          <w:rFonts w:ascii="Verdana" w:eastAsia="Arial Unicode MS" w:hAnsi="Verdana" w:cs="Tunga"/>
          <w:sz w:val="48"/>
          <w:szCs w:val="48"/>
          <w:lang w:eastAsia="zh-CN"/>
        </w:rPr>
      </w:pPr>
      <w:r>
        <w:rPr>
          <w:rFonts w:ascii="Verdana" w:eastAsia="Arial Unicode MS" w:hAnsi="Verdana" w:cs="Tunga"/>
          <w:sz w:val="48"/>
          <w:szCs w:val="48"/>
          <w:lang w:eastAsia="zh-CN"/>
        </w:rPr>
        <w:t>A</w:t>
      </w:r>
      <w:r w:rsidR="002C2AF4">
        <w:rPr>
          <w:rFonts w:ascii="Verdana" w:eastAsia="Arial Unicode MS" w:hAnsi="Verdana" w:cs="Tunga"/>
          <w:sz w:val="48"/>
          <w:szCs w:val="48"/>
          <w:lang w:eastAsia="zh-CN"/>
        </w:rPr>
        <w:t>rchitecture</w:t>
      </w:r>
      <w:r>
        <w:rPr>
          <w:rFonts w:ascii="Verdana" w:eastAsia="Arial Unicode MS" w:hAnsi="Verdana" w:cs="Tunga"/>
          <w:sz w:val="48"/>
          <w:szCs w:val="48"/>
          <w:lang w:eastAsia="zh-CN"/>
        </w:rPr>
        <w:t xml:space="preserve"> </w:t>
      </w:r>
      <w:r w:rsidR="00FE1839">
        <w:rPr>
          <w:rFonts w:ascii="Verdana" w:eastAsia="Arial Unicode MS" w:hAnsi="Verdana" w:cs="Tunga" w:hint="eastAsia"/>
          <w:sz w:val="48"/>
          <w:szCs w:val="48"/>
          <w:lang w:eastAsia="zh-CN"/>
        </w:rPr>
        <w:t>Specification</w:t>
      </w:r>
    </w:p>
    <w:p w:rsidR="0063576A" w:rsidRPr="0071130B" w:rsidRDefault="003A578F" w:rsidP="0053186C">
      <w:pPr>
        <w:wordWrap w:val="0"/>
        <w:spacing w:before="62" w:after="93" w:line="360" w:lineRule="auto"/>
        <w:ind w:right="-57"/>
        <w:jc w:val="right"/>
        <w:rPr>
          <w:rFonts w:ascii="Verdana" w:eastAsia="Arial Unicode MS" w:hAnsi="Verdana" w:cs="Tunga"/>
          <w:b/>
          <w:sz w:val="28"/>
          <w:szCs w:val="48"/>
          <w:lang w:eastAsia="zh-CN"/>
        </w:rPr>
      </w:pPr>
      <w:r>
        <w:rPr>
          <w:rFonts w:ascii="Verdana" w:eastAsia="Arial Unicode MS" w:hAnsi="Verdana" w:cs="Tunga"/>
          <w:b/>
          <w:sz w:val="28"/>
          <w:szCs w:val="48"/>
          <w:lang w:eastAsia="zh-CN"/>
        </w:rPr>
        <w:t>r1p0</w:t>
      </w: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spacing w:before="62" w:after="93"/>
      </w:pPr>
    </w:p>
    <w:p w:rsidR="004C16FD" w:rsidRDefault="004C16FD">
      <w:pPr>
        <w:tabs>
          <w:tab w:val="left" w:pos="3506"/>
        </w:tabs>
        <w:spacing w:before="62" w:after="93"/>
      </w:pPr>
      <w:r>
        <w:tab/>
      </w:r>
    </w:p>
    <w:p w:rsidR="004C16FD" w:rsidRDefault="004C16FD">
      <w:pPr>
        <w:pageBreakBefore/>
        <w:spacing w:before="62" w:after="93"/>
        <w:jc w:val="center"/>
        <w:rPr>
          <w:b/>
          <w:sz w:val="28"/>
          <w:szCs w:val="28"/>
        </w:rPr>
      </w:pPr>
      <w:r>
        <w:rPr>
          <w:b/>
          <w:sz w:val="28"/>
          <w:szCs w:val="28"/>
        </w:rPr>
        <w:lastRenderedPageBreak/>
        <w:t>Revision History</w:t>
      </w:r>
    </w:p>
    <w:tbl>
      <w:tblPr>
        <w:tblW w:w="8348" w:type="dxa"/>
        <w:jc w:val="center"/>
        <w:tblLayout w:type="fixed"/>
        <w:tblLook w:val="0000"/>
      </w:tblPr>
      <w:tblGrid>
        <w:gridCol w:w="1167"/>
        <w:gridCol w:w="1264"/>
        <w:gridCol w:w="4265"/>
        <w:gridCol w:w="1652"/>
      </w:tblGrid>
      <w:tr w:rsidR="004C16FD" w:rsidRPr="008A484A" w:rsidTr="00DE33F6">
        <w:trPr>
          <w:trHeight w:val="349"/>
          <w:jc w:val="center"/>
        </w:trPr>
        <w:tc>
          <w:tcPr>
            <w:tcW w:w="1167"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Revision</w:t>
            </w:r>
          </w:p>
        </w:tc>
        <w:tc>
          <w:tcPr>
            <w:tcW w:w="1264"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Date</w:t>
            </w:r>
          </w:p>
        </w:tc>
        <w:tc>
          <w:tcPr>
            <w:tcW w:w="4265" w:type="dxa"/>
            <w:tcBorders>
              <w:top w:val="single" w:sz="4" w:space="0" w:color="000000"/>
              <w:left w:val="single" w:sz="4" w:space="0" w:color="000000"/>
              <w:bottom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Description</w:t>
            </w:r>
          </w:p>
        </w:tc>
        <w:tc>
          <w:tcPr>
            <w:tcW w:w="1652"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4C16FD" w:rsidRPr="008A484A" w:rsidRDefault="004C16FD">
            <w:pPr>
              <w:snapToGrid w:val="0"/>
              <w:spacing w:before="62" w:after="93"/>
              <w:jc w:val="center"/>
              <w:rPr>
                <w:b/>
              </w:rPr>
            </w:pPr>
            <w:r w:rsidRPr="008A484A">
              <w:rPr>
                <w:b/>
              </w:rPr>
              <w:t>Author</w:t>
            </w:r>
          </w:p>
        </w:tc>
      </w:tr>
      <w:tr w:rsidR="007E2AED"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7E2AED" w:rsidRDefault="007E2AED" w:rsidP="002D6227">
            <w:pPr>
              <w:snapToGrid w:val="0"/>
              <w:spacing w:before="62" w:after="93"/>
              <w:jc w:val="center"/>
              <w:rPr>
                <w:lang w:eastAsia="zh-CN"/>
              </w:rPr>
            </w:pPr>
            <w:r>
              <w:rPr>
                <w:rFonts w:hint="eastAsia"/>
                <w:lang w:eastAsia="zh-CN"/>
              </w:rPr>
              <w:t>1.0</w:t>
            </w:r>
          </w:p>
        </w:tc>
        <w:tc>
          <w:tcPr>
            <w:tcW w:w="1264" w:type="dxa"/>
            <w:tcBorders>
              <w:top w:val="single" w:sz="4" w:space="0" w:color="000000"/>
              <w:left w:val="single" w:sz="4" w:space="0" w:color="000000"/>
              <w:bottom w:val="single" w:sz="4" w:space="0" w:color="000000"/>
            </w:tcBorders>
            <w:shd w:val="clear" w:color="auto" w:fill="auto"/>
            <w:vAlign w:val="center"/>
          </w:tcPr>
          <w:p w:rsidR="007E2AED" w:rsidRDefault="003A578F" w:rsidP="00485689">
            <w:pPr>
              <w:snapToGrid w:val="0"/>
              <w:spacing w:before="62" w:after="93"/>
              <w:jc w:val="center"/>
              <w:rPr>
                <w:lang w:eastAsia="zh-CN"/>
              </w:rPr>
            </w:pPr>
            <w:r>
              <w:rPr>
                <w:lang w:eastAsia="zh-CN"/>
              </w:rPr>
              <w:t>10/13/2016</w:t>
            </w:r>
          </w:p>
        </w:tc>
        <w:tc>
          <w:tcPr>
            <w:tcW w:w="4265" w:type="dxa"/>
            <w:tcBorders>
              <w:top w:val="single" w:sz="4" w:space="0" w:color="000000"/>
              <w:left w:val="single" w:sz="4" w:space="0" w:color="000000"/>
              <w:bottom w:val="single" w:sz="4" w:space="0" w:color="000000"/>
            </w:tcBorders>
            <w:shd w:val="clear" w:color="auto" w:fill="auto"/>
            <w:vAlign w:val="center"/>
          </w:tcPr>
          <w:p w:rsidR="004A34DD" w:rsidRDefault="005D1E65" w:rsidP="00E17707">
            <w:pPr>
              <w:snapToGrid w:val="0"/>
              <w:spacing w:before="62" w:after="93"/>
              <w:jc w:val="left"/>
              <w:rPr>
                <w:lang w:eastAsia="zh-CN"/>
              </w:rPr>
            </w:pPr>
            <w:r>
              <w:rPr>
                <w:lang w:eastAsia="zh-CN"/>
              </w:rPr>
              <w:t>Initial version</w:t>
            </w: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7E2AED" w:rsidRDefault="003A578F" w:rsidP="00572522">
            <w:pPr>
              <w:snapToGrid w:val="0"/>
              <w:spacing w:before="62" w:after="93"/>
              <w:jc w:val="center"/>
              <w:rPr>
                <w:lang w:eastAsia="zh-CN"/>
              </w:rPr>
            </w:pPr>
            <w:r>
              <w:rPr>
                <w:lang w:eastAsia="zh-CN"/>
              </w:rPr>
              <w:t>Yijun LI</w:t>
            </w:r>
          </w:p>
        </w:tc>
      </w:tr>
      <w:tr w:rsidR="00295A9E" w:rsidRPr="008A484A" w:rsidTr="00DE33F6">
        <w:trPr>
          <w:trHeight w:val="350"/>
          <w:jc w:val="center"/>
        </w:trPr>
        <w:tc>
          <w:tcPr>
            <w:tcW w:w="1167"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1264" w:type="dxa"/>
            <w:tcBorders>
              <w:top w:val="single" w:sz="4" w:space="0" w:color="000000"/>
              <w:left w:val="single" w:sz="4" w:space="0" w:color="000000"/>
              <w:bottom w:val="single" w:sz="4" w:space="0" w:color="000000"/>
            </w:tcBorders>
            <w:shd w:val="clear" w:color="auto" w:fill="auto"/>
            <w:vAlign w:val="center"/>
          </w:tcPr>
          <w:p w:rsidR="00295A9E" w:rsidRDefault="00295A9E" w:rsidP="00295A9E">
            <w:pPr>
              <w:snapToGrid w:val="0"/>
              <w:spacing w:before="62" w:after="93"/>
              <w:jc w:val="center"/>
              <w:rPr>
                <w:lang w:eastAsia="zh-CN"/>
              </w:rPr>
            </w:pPr>
          </w:p>
        </w:tc>
        <w:tc>
          <w:tcPr>
            <w:tcW w:w="4265" w:type="dxa"/>
            <w:tcBorders>
              <w:top w:val="single" w:sz="4" w:space="0" w:color="000000"/>
              <w:left w:val="single" w:sz="4" w:space="0" w:color="000000"/>
              <w:bottom w:val="single" w:sz="4" w:space="0" w:color="000000"/>
            </w:tcBorders>
            <w:shd w:val="clear" w:color="auto" w:fill="auto"/>
            <w:vAlign w:val="center"/>
          </w:tcPr>
          <w:p w:rsidR="00295A9E" w:rsidRDefault="00295A9E" w:rsidP="00E17707">
            <w:pPr>
              <w:snapToGrid w:val="0"/>
              <w:spacing w:before="62" w:after="93"/>
              <w:jc w:val="left"/>
              <w:rPr>
                <w:lang w:eastAsia="zh-CN"/>
              </w:rPr>
            </w:pPr>
          </w:p>
        </w:tc>
        <w:tc>
          <w:tcPr>
            <w:tcW w:w="165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95A9E" w:rsidRDefault="00295A9E" w:rsidP="00295A9E">
            <w:pPr>
              <w:snapToGrid w:val="0"/>
              <w:spacing w:before="62" w:after="93"/>
              <w:jc w:val="center"/>
              <w:rPr>
                <w:lang w:eastAsia="zh-CN"/>
              </w:rPr>
            </w:pPr>
          </w:p>
        </w:tc>
      </w:tr>
    </w:tbl>
    <w:p w:rsidR="004C16FD" w:rsidRDefault="004C16FD">
      <w:pPr>
        <w:spacing w:before="62" w:after="93"/>
      </w:pPr>
    </w:p>
    <w:p w:rsidR="00B266D0" w:rsidRDefault="00B266D0">
      <w:pPr>
        <w:widowControl/>
        <w:suppressAutoHyphens w:val="0"/>
        <w:spacing w:before="0" w:after="0"/>
        <w:jc w:val="left"/>
        <w:rPr>
          <w:b/>
          <w:sz w:val="32"/>
          <w:szCs w:val="32"/>
          <w:lang w:eastAsia="zh-CN"/>
        </w:rPr>
      </w:pPr>
      <w:r>
        <w:rPr>
          <w:b/>
          <w:sz w:val="32"/>
          <w:szCs w:val="32"/>
          <w:lang w:eastAsia="zh-CN"/>
        </w:rPr>
        <w:br w:type="page"/>
      </w:r>
    </w:p>
    <w:sdt>
      <w:sdtPr>
        <w:rPr>
          <w:rFonts w:ascii="Times New Roman" w:eastAsia="SimSun" w:hAnsi="Times New Roman" w:cs="Times New Roman"/>
          <w:color w:val="auto"/>
          <w:kern w:val="1"/>
          <w:sz w:val="21"/>
          <w:szCs w:val="21"/>
          <w:lang w:val="zh-CN" w:eastAsia="ar-SA"/>
        </w:rPr>
        <w:id w:val="887228696"/>
        <w:docPartObj>
          <w:docPartGallery w:val="Table of Contents"/>
          <w:docPartUnique/>
        </w:docPartObj>
      </w:sdtPr>
      <w:sdtEndPr>
        <w:rPr>
          <w:rFonts w:eastAsiaTheme="minorEastAsia"/>
          <w:b/>
          <w:bCs/>
        </w:rPr>
      </w:sdtEndPr>
      <w:sdtContent>
        <w:p w:rsidR="00D32440" w:rsidRPr="00B266D0" w:rsidRDefault="00B266D0" w:rsidP="00B266D0">
          <w:pPr>
            <w:pStyle w:val="TOC"/>
            <w:jc w:val="center"/>
            <w:rPr>
              <w:rFonts w:ascii="Times New Roman" w:hAnsi="Times New Roman" w:cs="Times New Roman"/>
              <w:b/>
              <w:color w:val="auto"/>
            </w:rPr>
          </w:pPr>
          <w:r w:rsidRPr="00B266D0">
            <w:rPr>
              <w:rFonts w:ascii="Times New Roman" w:hAnsi="Times New Roman" w:cs="Times New Roman"/>
              <w:b/>
              <w:color w:val="auto"/>
            </w:rPr>
            <w:t>Content</w:t>
          </w:r>
          <w:r w:rsidR="000A0C11">
            <w:rPr>
              <w:rFonts w:ascii="Times New Roman" w:hAnsi="Times New Roman" w:cs="Times New Roman"/>
              <w:b/>
              <w:color w:val="auto"/>
            </w:rPr>
            <w:t xml:space="preserve"> </w:t>
          </w:r>
        </w:p>
        <w:p w:rsidR="009B72B9" w:rsidRDefault="00CB7B9C">
          <w:pPr>
            <w:pStyle w:val="13"/>
            <w:tabs>
              <w:tab w:val="left" w:pos="420"/>
              <w:tab w:val="right" w:leader="dot" w:pos="9736"/>
            </w:tabs>
            <w:rPr>
              <w:rFonts w:asciiTheme="minorHAnsi" w:hAnsiTheme="minorHAnsi" w:cstheme="minorBidi"/>
              <w:b w:val="0"/>
              <w:bCs w:val="0"/>
              <w:caps w:val="0"/>
              <w:noProof/>
              <w:kern w:val="0"/>
              <w:sz w:val="22"/>
              <w:szCs w:val="22"/>
              <w:lang w:eastAsia="zh-CN"/>
            </w:rPr>
          </w:pPr>
          <w:r w:rsidRPr="00CB7B9C">
            <w:rPr>
              <w:b w:val="0"/>
              <w:bCs w:val="0"/>
              <w:caps w:val="0"/>
            </w:rPr>
            <w:fldChar w:fldCharType="begin"/>
          </w:r>
          <w:r w:rsidR="000E2D6D">
            <w:rPr>
              <w:b w:val="0"/>
              <w:bCs w:val="0"/>
              <w:caps w:val="0"/>
            </w:rPr>
            <w:instrText xml:space="preserve"> TOC \o "1-4" \h \z \u </w:instrText>
          </w:r>
          <w:r w:rsidRPr="00CB7B9C">
            <w:rPr>
              <w:b w:val="0"/>
              <w:bCs w:val="0"/>
              <w:caps w:val="0"/>
            </w:rPr>
            <w:fldChar w:fldCharType="separate"/>
          </w:r>
          <w:hyperlink w:anchor="_Toc481563056" w:history="1">
            <w:r w:rsidR="009B72B9" w:rsidRPr="003D5F5D">
              <w:rPr>
                <w:rStyle w:val="a3"/>
                <w:noProof/>
                <w:lang w:eastAsia="zh-CN"/>
              </w:rPr>
              <w:t>1</w:t>
            </w:r>
            <w:r w:rsidR="009B72B9">
              <w:rPr>
                <w:rFonts w:asciiTheme="minorHAnsi" w:hAnsiTheme="minorHAnsi" w:cstheme="minorBidi"/>
                <w:b w:val="0"/>
                <w:bCs w:val="0"/>
                <w:caps w:val="0"/>
                <w:noProof/>
                <w:kern w:val="0"/>
                <w:sz w:val="22"/>
                <w:szCs w:val="22"/>
                <w:lang w:eastAsia="zh-CN"/>
              </w:rPr>
              <w:tab/>
            </w:r>
            <w:r w:rsidR="009B72B9" w:rsidRPr="003D5F5D">
              <w:rPr>
                <w:rStyle w:val="a3"/>
                <w:noProof/>
                <w:lang w:eastAsia="zh-CN"/>
              </w:rPr>
              <w:t>Ace 21064 Core Basics</w:t>
            </w:r>
            <w:r w:rsidR="009B72B9">
              <w:rPr>
                <w:noProof/>
                <w:webHidden/>
              </w:rPr>
              <w:tab/>
            </w:r>
            <w:r>
              <w:rPr>
                <w:noProof/>
                <w:webHidden/>
              </w:rPr>
              <w:fldChar w:fldCharType="begin"/>
            </w:r>
            <w:r w:rsidR="009B72B9">
              <w:rPr>
                <w:noProof/>
                <w:webHidden/>
              </w:rPr>
              <w:instrText xml:space="preserve"> PAGEREF _Toc481563056 \h </w:instrText>
            </w:r>
            <w:r>
              <w:rPr>
                <w:noProof/>
                <w:webHidden/>
              </w:rPr>
            </w:r>
            <w:r>
              <w:rPr>
                <w:noProof/>
                <w:webHidden/>
              </w:rPr>
              <w:fldChar w:fldCharType="separate"/>
            </w:r>
            <w:r w:rsidR="009B72B9">
              <w:rPr>
                <w:noProof/>
                <w:webHidden/>
              </w:rPr>
              <w:t>6</w:t>
            </w:r>
            <w:r>
              <w:rPr>
                <w:noProof/>
                <w:webHidden/>
              </w:rPr>
              <w:fldChar w:fldCharType="end"/>
            </w:r>
          </w:hyperlink>
        </w:p>
        <w:p w:rsidR="009B72B9" w:rsidRDefault="00CB7B9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563057" w:history="1">
            <w:r w:rsidR="009B72B9" w:rsidRPr="003D5F5D">
              <w:rPr>
                <w:rStyle w:val="a3"/>
                <w:noProof/>
                <w:lang w:eastAsia="zh-CN"/>
              </w:rPr>
              <w:t>1.1</w:t>
            </w:r>
            <w:r w:rsidR="009B72B9">
              <w:rPr>
                <w:rFonts w:asciiTheme="minorHAnsi" w:hAnsiTheme="minorHAnsi" w:cstheme="minorBidi"/>
                <w:smallCaps w:val="0"/>
                <w:noProof/>
                <w:kern w:val="0"/>
                <w:sz w:val="22"/>
                <w:szCs w:val="22"/>
                <w:lang w:eastAsia="zh-CN"/>
              </w:rPr>
              <w:tab/>
            </w:r>
            <w:r w:rsidR="009B72B9" w:rsidRPr="003D5F5D">
              <w:rPr>
                <w:rStyle w:val="a3"/>
                <w:noProof/>
                <w:lang w:eastAsia="zh-CN"/>
              </w:rPr>
              <w:t>Overview</w:t>
            </w:r>
            <w:r w:rsidR="009B72B9">
              <w:rPr>
                <w:noProof/>
                <w:webHidden/>
              </w:rPr>
              <w:tab/>
            </w:r>
            <w:r>
              <w:rPr>
                <w:noProof/>
                <w:webHidden/>
              </w:rPr>
              <w:fldChar w:fldCharType="begin"/>
            </w:r>
            <w:r w:rsidR="009B72B9">
              <w:rPr>
                <w:noProof/>
                <w:webHidden/>
              </w:rPr>
              <w:instrText xml:space="preserve"> PAGEREF _Toc481563057 \h </w:instrText>
            </w:r>
            <w:r>
              <w:rPr>
                <w:noProof/>
                <w:webHidden/>
              </w:rPr>
            </w:r>
            <w:r>
              <w:rPr>
                <w:noProof/>
                <w:webHidden/>
              </w:rPr>
              <w:fldChar w:fldCharType="separate"/>
            </w:r>
            <w:r w:rsidR="009B72B9">
              <w:rPr>
                <w:noProof/>
                <w:webHidden/>
              </w:rPr>
              <w:t>6</w:t>
            </w:r>
            <w:r>
              <w:rPr>
                <w:noProof/>
                <w:webHidden/>
              </w:rPr>
              <w:fldChar w:fldCharType="end"/>
            </w:r>
          </w:hyperlink>
        </w:p>
        <w:p w:rsidR="009B72B9" w:rsidRDefault="00CB7B9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563058" w:history="1">
            <w:r w:rsidR="009B72B9" w:rsidRPr="003D5F5D">
              <w:rPr>
                <w:rStyle w:val="a3"/>
                <w:noProof/>
                <w:lang w:eastAsia="zh-CN"/>
              </w:rPr>
              <w:t>1.2</w:t>
            </w:r>
            <w:r w:rsidR="009B72B9">
              <w:rPr>
                <w:rFonts w:asciiTheme="minorHAnsi" w:hAnsiTheme="minorHAnsi" w:cstheme="minorBidi"/>
                <w:smallCaps w:val="0"/>
                <w:noProof/>
                <w:kern w:val="0"/>
                <w:sz w:val="22"/>
                <w:szCs w:val="22"/>
                <w:lang w:eastAsia="zh-CN"/>
              </w:rPr>
              <w:tab/>
            </w:r>
            <w:r w:rsidR="009B72B9" w:rsidRPr="003D5F5D">
              <w:rPr>
                <w:rStyle w:val="a3"/>
                <w:noProof/>
                <w:lang w:eastAsia="zh-CN"/>
              </w:rPr>
              <w:t>Feature</w:t>
            </w:r>
            <w:r w:rsidR="009B72B9">
              <w:rPr>
                <w:noProof/>
                <w:webHidden/>
              </w:rPr>
              <w:tab/>
            </w:r>
            <w:r>
              <w:rPr>
                <w:noProof/>
                <w:webHidden/>
              </w:rPr>
              <w:fldChar w:fldCharType="begin"/>
            </w:r>
            <w:r w:rsidR="009B72B9">
              <w:rPr>
                <w:noProof/>
                <w:webHidden/>
              </w:rPr>
              <w:instrText xml:space="preserve"> PAGEREF _Toc481563058 \h </w:instrText>
            </w:r>
            <w:r>
              <w:rPr>
                <w:noProof/>
                <w:webHidden/>
              </w:rPr>
            </w:r>
            <w:r>
              <w:rPr>
                <w:noProof/>
                <w:webHidden/>
              </w:rPr>
              <w:fldChar w:fldCharType="separate"/>
            </w:r>
            <w:r w:rsidR="009B72B9">
              <w:rPr>
                <w:noProof/>
                <w:webHidden/>
              </w:rPr>
              <w:t>6</w:t>
            </w:r>
            <w:r>
              <w:rPr>
                <w:noProof/>
                <w:webHidden/>
              </w:rPr>
              <w:fldChar w:fldCharType="end"/>
            </w:r>
          </w:hyperlink>
        </w:p>
        <w:p w:rsidR="009B72B9" w:rsidRDefault="00CB7B9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563059" w:history="1">
            <w:r w:rsidR="009B72B9" w:rsidRPr="003D5F5D">
              <w:rPr>
                <w:rStyle w:val="a3"/>
                <w:noProof/>
                <w:lang w:eastAsia="zh-CN"/>
              </w:rPr>
              <w:t>1.3</w:t>
            </w:r>
            <w:r w:rsidR="009B72B9">
              <w:rPr>
                <w:rFonts w:asciiTheme="minorHAnsi" w:hAnsiTheme="minorHAnsi" w:cstheme="minorBidi"/>
                <w:smallCaps w:val="0"/>
                <w:noProof/>
                <w:kern w:val="0"/>
                <w:sz w:val="22"/>
                <w:szCs w:val="22"/>
                <w:lang w:eastAsia="zh-CN"/>
              </w:rPr>
              <w:tab/>
            </w:r>
            <w:r w:rsidR="009B72B9" w:rsidRPr="003D5F5D">
              <w:rPr>
                <w:rStyle w:val="a3"/>
                <w:noProof/>
                <w:lang w:eastAsia="zh-CN"/>
              </w:rPr>
              <w:t>Components</w:t>
            </w:r>
            <w:r w:rsidR="009B72B9">
              <w:rPr>
                <w:noProof/>
                <w:webHidden/>
              </w:rPr>
              <w:tab/>
            </w:r>
            <w:r>
              <w:rPr>
                <w:noProof/>
                <w:webHidden/>
              </w:rPr>
              <w:fldChar w:fldCharType="begin"/>
            </w:r>
            <w:r w:rsidR="009B72B9">
              <w:rPr>
                <w:noProof/>
                <w:webHidden/>
              </w:rPr>
              <w:instrText xml:space="preserve"> PAGEREF _Toc481563059 \h </w:instrText>
            </w:r>
            <w:r>
              <w:rPr>
                <w:noProof/>
                <w:webHidden/>
              </w:rPr>
            </w:r>
            <w:r>
              <w:rPr>
                <w:noProof/>
                <w:webHidden/>
              </w:rPr>
              <w:fldChar w:fldCharType="separate"/>
            </w:r>
            <w:r w:rsidR="009B72B9">
              <w:rPr>
                <w:noProof/>
                <w:webHidden/>
              </w:rPr>
              <w:t>7</w:t>
            </w:r>
            <w:r>
              <w:rPr>
                <w:noProof/>
                <w:webHidden/>
              </w:rPr>
              <w:fldChar w:fldCharType="end"/>
            </w:r>
          </w:hyperlink>
        </w:p>
        <w:p w:rsidR="009B72B9" w:rsidRDefault="00CB7B9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563060" w:history="1">
            <w:r w:rsidR="009B72B9" w:rsidRPr="003D5F5D">
              <w:rPr>
                <w:rStyle w:val="a3"/>
                <w:noProof/>
              </w:rPr>
              <w:t>1.4</w:t>
            </w:r>
            <w:r w:rsidR="009B72B9">
              <w:rPr>
                <w:rFonts w:asciiTheme="minorHAnsi" w:hAnsiTheme="minorHAnsi" w:cstheme="minorBidi"/>
                <w:smallCaps w:val="0"/>
                <w:noProof/>
                <w:kern w:val="0"/>
                <w:sz w:val="22"/>
                <w:szCs w:val="22"/>
                <w:lang w:eastAsia="zh-CN"/>
              </w:rPr>
              <w:tab/>
            </w:r>
            <w:r w:rsidR="009B72B9" w:rsidRPr="003D5F5D">
              <w:rPr>
                <w:rStyle w:val="a3"/>
                <w:noProof/>
              </w:rPr>
              <w:t>Pipeline architecture of ACE21064</w:t>
            </w:r>
            <w:r w:rsidR="009B72B9">
              <w:rPr>
                <w:noProof/>
                <w:webHidden/>
              </w:rPr>
              <w:tab/>
            </w:r>
            <w:r>
              <w:rPr>
                <w:noProof/>
                <w:webHidden/>
              </w:rPr>
              <w:fldChar w:fldCharType="begin"/>
            </w:r>
            <w:r w:rsidR="009B72B9">
              <w:rPr>
                <w:noProof/>
                <w:webHidden/>
              </w:rPr>
              <w:instrText xml:space="preserve"> PAGEREF _Toc481563060 \h </w:instrText>
            </w:r>
            <w:r>
              <w:rPr>
                <w:noProof/>
                <w:webHidden/>
              </w:rPr>
            </w:r>
            <w:r>
              <w:rPr>
                <w:noProof/>
                <w:webHidden/>
              </w:rPr>
              <w:fldChar w:fldCharType="separate"/>
            </w:r>
            <w:r w:rsidR="009B72B9">
              <w:rPr>
                <w:noProof/>
                <w:webHidden/>
              </w:rPr>
              <w:t>7</w:t>
            </w:r>
            <w:r>
              <w:rPr>
                <w:noProof/>
                <w:webHidden/>
              </w:rPr>
              <w:fldChar w:fldCharType="end"/>
            </w:r>
          </w:hyperlink>
        </w:p>
        <w:p w:rsidR="009B72B9" w:rsidRDefault="00CB7B9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563061" w:history="1">
            <w:r w:rsidR="009B72B9" w:rsidRPr="003D5F5D">
              <w:rPr>
                <w:rStyle w:val="a3"/>
                <w:noProof/>
              </w:rPr>
              <w:t>2</w:t>
            </w:r>
            <w:r w:rsidR="009B72B9">
              <w:rPr>
                <w:rFonts w:asciiTheme="minorHAnsi" w:hAnsiTheme="minorHAnsi" w:cstheme="minorBidi"/>
                <w:b w:val="0"/>
                <w:bCs w:val="0"/>
                <w:caps w:val="0"/>
                <w:noProof/>
                <w:kern w:val="0"/>
                <w:sz w:val="22"/>
                <w:szCs w:val="22"/>
                <w:lang w:eastAsia="zh-CN"/>
              </w:rPr>
              <w:tab/>
            </w:r>
            <w:r w:rsidR="009B72B9" w:rsidRPr="003D5F5D">
              <w:rPr>
                <w:rStyle w:val="a3"/>
                <w:noProof/>
              </w:rPr>
              <w:t>Level 1 Instruction Cache</w:t>
            </w:r>
            <w:r w:rsidR="009B72B9">
              <w:rPr>
                <w:noProof/>
                <w:webHidden/>
              </w:rPr>
              <w:tab/>
            </w:r>
            <w:r>
              <w:rPr>
                <w:noProof/>
                <w:webHidden/>
              </w:rPr>
              <w:fldChar w:fldCharType="begin"/>
            </w:r>
            <w:r w:rsidR="009B72B9">
              <w:rPr>
                <w:noProof/>
                <w:webHidden/>
              </w:rPr>
              <w:instrText xml:space="preserve"> PAGEREF _Toc481563061 \h </w:instrText>
            </w:r>
            <w:r>
              <w:rPr>
                <w:noProof/>
                <w:webHidden/>
              </w:rPr>
            </w:r>
            <w:r>
              <w:rPr>
                <w:noProof/>
                <w:webHidden/>
              </w:rPr>
              <w:fldChar w:fldCharType="separate"/>
            </w:r>
            <w:r w:rsidR="009B72B9">
              <w:rPr>
                <w:noProof/>
                <w:webHidden/>
              </w:rPr>
              <w:t>8</w:t>
            </w:r>
            <w:r>
              <w:rPr>
                <w:noProof/>
                <w:webHidden/>
              </w:rPr>
              <w:fldChar w:fldCharType="end"/>
            </w:r>
          </w:hyperlink>
        </w:p>
        <w:p w:rsidR="009B72B9" w:rsidRDefault="00CB7B9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563062" w:history="1">
            <w:r w:rsidR="009B72B9" w:rsidRPr="003D5F5D">
              <w:rPr>
                <w:rStyle w:val="a3"/>
                <w:noProof/>
              </w:rPr>
              <w:t>2.1</w:t>
            </w:r>
            <w:r w:rsidR="009B72B9">
              <w:rPr>
                <w:rFonts w:asciiTheme="minorHAnsi" w:hAnsiTheme="minorHAnsi" w:cstheme="minorBidi"/>
                <w:smallCaps w:val="0"/>
                <w:noProof/>
                <w:kern w:val="0"/>
                <w:sz w:val="22"/>
                <w:szCs w:val="22"/>
                <w:lang w:eastAsia="zh-CN"/>
              </w:rPr>
              <w:tab/>
            </w:r>
            <w:r w:rsidR="009B72B9" w:rsidRPr="003D5F5D">
              <w:rPr>
                <w:rStyle w:val="a3"/>
                <w:noProof/>
              </w:rPr>
              <w:t>Overview</w:t>
            </w:r>
            <w:r w:rsidR="009B72B9">
              <w:rPr>
                <w:noProof/>
                <w:webHidden/>
              </w:rPr>
              <w:tab/>
            </w:r>
            <w:r>
              <w:rPr>
                <w:noProof/>
                <w:webHidden/>
              </w:rPr>
              <w:fldChar w:fldCharType="begin"/>
            </w:r>
            <w:r w:rsidR="009B72B9">
              <w:rPr>
                <w:noProof/>
                <w:webHidden/>
              </w:rPr>
              <w:instrText xml:space="preserve"> PAGEREF _Toc481563062 \h </w:instrText>
            </w:r>
            <w:r>
              <w:rPr>
                <w:noProof/>
                <w:webHidden/>
              </w:rPr>
            </w:r>
            <w:r>
              <w:rPr>
                <w:noProof/>
                <w:webHidden/>
              </w:rPr>
              <w:fldChar w:fldCharType="separate"/>
            </w:r>
            <w:r w:rsidR="009B72B9">
              <w:rPr>
                <w:noProof/>
                <w:webHidden/>
              </w:rPr>
              <w:t>8</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63" w:history="1">
            <w:r w:rsidR="009B72B9" w:rsidRPr="003D5F5D">
              <w:rPr>
                <w:rStyle w:val="a3"/>
                <w:noProof/>
              </w:rPr>
              <w:t>2.1.1</w:t>
            </w:r>
            <w:r w:rsidR="009B72B9">
              <w:rPr>
                <w:rFonts w:asciiTheme="minorHAnsi" w:hAnsiTheme="minorHAnsi" w:cstheme="minorBidi"/>
                <w:i w:val="0"/>
                <w:iCs w:val="0"/>
                <w:noProof/>
                <w:kern w:val="0"/>
                <w:sz w:val="22"/>
                <w:szCs w:val="22"/>
                <w:lang w:eastAsia="zh-CN"/>
              </w:rPr>
              <w:tab/>
            </w:r>
            <w:r w:rsidR="009B72B9" w:rsidRPr="003D5F5D">
              <w:rPr>
                <w:rStyle w:val="a3"/>
                <w:noProof/>
              </w:rPr>
              <w:t>Introduction</w:t>
            </w:r>
            <w:r w:rsidR="009B72B9">
              <w:rPr>
                <w:noProof/>
                <w:webHidden/>
              </w:rPr>
              <w:tab/>
            </w:r>
            <w:r>
              <w:rPr>
                <w:noProof/>
                <w:webHidden/>
              </w:rPr>
              <w:fldChar w:fldCharType="begin"/>
            </w:r>
            <w:r w:rsidR="009B72B9">
              <w:rPr>
                <w:noProof/>
                <w:webHidden/>
              </w:rPr>
              <w:instrText xml:space="preserve"> PAGEREF _Toc481563063 \h </w:instrText>
            </w:r>
            <w:r>
              <w:rPr>
                <w:noProof/>
                <w:webHidden/>
              </w:rPr>
            </w:r>
            <w:r>
              <w:rPr>
                <w:noProof/>
                <w:webHidden/>
              </w:rPr>
              <w:fldChar w:fldCharType="separate"/>
            </w:r>
            <w:r w:rsidR="009B72B9">
              <w:rPr>
                <w:noProof/>
                <w:webHidden/>
              </w:rPr>
              <w:t>8</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64" w:history="1">
            <w:r w:rsidR="009B72B9" w:rsidRPr="003D5F5D">
              <w:rPr>
                <w:rStyle w:val="a3"/>
                <w:noProof/>
              </w:rPr>
              <w:t>2.1.2</w:t>
            </w:r>
            <w:r w:rsidR="009B72B9">
              <w:rPr>
                <w:rFonts w:asciiTheme="minorHAnsi" w:hAnsiTheme="minorHAnsi" w:cstheme="minorBidi"/>
                <w:i w:val="0"/>
                <w:iCs w:val="0"/>
                <w:noProof/>
                <w:kern w:val="0"/>
                <w:sz w:val="22"/>
                <w:szCs w:val="22"/>
                <w:lang w:eastAsia="zh-CN"/>
              </w:rPr>
              <w:tab/>
            </w:r>
            <w:r w:rsidR="009B72B9" w:rsidRPr="003D5F5D">
              <w:rPr>
                <w:rStyle w:val="a3"/>
                <w:noProof/>
              </w:rPr>
              <w:t>Architecture</w:t>
            </w:r>
            <w:r w:rsidR="009B72B9">
              <w:rPr>
                <w:noProof/>
                <w:webHidden/>
              </w:rPr>
              <w:tab/>
            </w:r>
            <w:r>
              <w:rPr>
                <w:noProof/>
                <w:webHidden/>
              </w:rPr>
              <w:fldChar w:fldCharType="begin"/>
            </w:r>
            <w:r w:rsidR="009B72B9">
              <w:rPr>
                <w:noProof/>
                <w:webHidden/>
              </w:rPr>
              <w:instrText xml:space="preserve"> PAGEREF _Toc481563064 \h </w:instrText>
            </w:r>
            <w:r>
              <w:rPr>
                <w:noProof/>
                <w:webHidden/>
              </w:rPr>
            </w:r>
            <w:r>
              <w:rPr>
                <w:noProof/>
                <w:webHidden/>
              </w:rPr>
              <w:fldChar w:fldCharType="separate"/>
            </w:r>
            <w:r w:rsidR="009B72B9">
              <w:rPr>
                <w:noProof/>
                <w:webHidden/>
              </w:rPr>
              <w:t>9</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65" w:history="1">
            <w:r w:rsidR="009B72B9" w:rsidRPr="003D5F5D">
              <w:rPr>
                <w:rStyle w:val="a3"/>
                <w:noProof/>
              </w:rPr>
              <w:t>2.1.3</w:t>
            </w:r>
            <w:r w:rsidR="009B72B9">
              <w:rPr>
                <w:rFonts w:asciiTheme="minorHAnsi" w:hAnsiTheme="minorHAnsi" w:cstheme="minorBidi"/>
                <w:i w:val="0"/>
                <w:iCs w:val="0"/>
                <w:noProof/>
                <w:kern w:val="0"/>
                <w:sz w:val="22"/>
                <w:szCs w:val="22"/>
                <w:lang w:eastAsia="zh-CN"/>
              </w:rPr>
              <w:tab/>
            </w:r>
            <w:r w:rsidR="009B72B9" w:rsidRPr="003D5F5D">
              <w:rPr>
                <w:rStyle w:val="a3"/>
                <w:noProof/>
              </w:rPr>
              <w:t>Signals</w:t>
            </w:r>
            <w:r w:rsidR="009B72B9">
              <w:rPr>
                <w:noProof/>
                <w:webHidden/>
              </w:rPr>
              <w:tab/>
            </w:r>
            <w:r>
              <w:rPr>
                <w:noProof/>
                <w:webHidden/>
              </w:rPr>
              <w:fldChar w:fldCharType="begin"/>
            </w:r>
            <w:r w:rsidR="009B72B9">
              <w:rPr>
                <w:noProof/>
                <w:webHidden/>
              </w:rPr>
              <w:instrText xml:space="preserve"> PAGEREF _Toc481563065 \h </w:instrText>
            </w:r>
            <w:r>
              <w:rPr>
                <w:noProof/>
                <w:webHidden/>
              </w:rPr>
            </w:r>
            <w:r>
              <w:rPr>
                <w:noProof/>
                <w:webHidden/>
              </w:rPr>
              <w:fldChar w:fldCharType="separate"/>
            </w:r>
            <w:r w:rsidR="009B72B9">
              <w:rPr>
                <w:noProof/>
                <w:webHidden/>
              </w:rPr>
              <w:t>9</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66" w:history="1">
            <w:r w:rsidR="009B72B9" w:rsidRPr="003D5F5D">
              <w:rPr>
                <w:rStyle w:val="a3"/>
                <w:noProof/>
              </w:rPr>
              <w:t>2.1.4</w:t>
            </w:r>
            <w:r w:rsidR="009B72B9">
              <w:rPr>
                <w:rFonts w:asciiTheme="minorHAnsi" w:hAnsiTheme="minorHAnsi" w:cstheme="minorBidi"/>
                <w:i w:val="0"/>
                <w:iCs w:val="0"/>
                <w:noProof/>
                <w:kern w:val="0"/>
                <w:sz w:val="22"/>
                <w:szCs w:val="22"/>
                <w:lang w:eastAsia="zh-CN"/>
              </w:rPr>
              <w:tab/>
            </w:r>
            <w:r w:rsidR="009B72B9" w:rsidRPr="003D5F5D">
              <w:rPr>
                <w:rStyle w:val="a3"/>
                <w:noProof/>
              </w:rPr>
              <w:t>Submodules</w:t>
            </w:r>
            <w:r w:rsidR="009B72B9">
              <w:rPr>
                <w:noProof/>
                <w:webHidden/>
              </w:rPr>
              <w:tab/>
            </w:r>
            <w:r>
              <w:rPr>
                <w:noProof/>
                <w:webHidden/>
              </w:rPr>
              <w:fldChar w:fldCharType="begin"/>
            </w:r>
            <w:r w:rsidR="009B72B9">
              <w:rPr>
                <w:noProof/>
                <w:webHidden/>
              </w:rPr>
              <w:instrText xml:space="preserve"> PAGEREF _Toc481563066 \h </w:instrText>
            </w:r>
            <w:r>
              <w:rPr>
                <w:noProof/>
                <w:webHidden/>
              </w:rPr>
            </w:r>
            <w:r>
              <w:rPr>
                <w:noProof/>
                <w:webHidden/>
              </w:rPr>
              <w:fldChar w:fldCharType="separate"/>
            </w:r>
            <w:r w:rsidR="009B72B9">
              <w:rPr>
                <w:noProof/>
                <w:webHidden/>
              </w:rPr>
              <w:t>10</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67" w:history="1">
            <w:r w:rsidR="009B72B9" w:rsidRPr="003D5F5D">
              <w:rPr>
                <w:rStyle w:val="a3"/>
                <w:noProof/>
              </w:rPr>
              <w:t>2.1.5</w:t>
            </w:r>
            <w:r w:rsidR="009B72B9">
              <w:rPr>
                <w:rFonts w:asciiTheme="minorHAnsi" w:hAnsiTheme="minorHAnsi" w:cstheme="minorBidi"/>
                <w:i w:val="0"/>
                <w:iCs w:val="0"/>
                <w:noProof/>
                <w:kern w:val="0"/>
                <w:sz w:val="22"/>
                <w:szCs w:val="22"/>
                <w:lang w:eastAsia="zh-CN"/>
              </w:rPr>
              <w:tab/>
            </w:r>
            <w:r w:rsidR="009B72B9" w:rsidRPr="003D5F5D">
              <w:rPr>
                <w:rStyle w:val="a3"/>
                <w:noProof/>
              </w:rPr>
              <w:t>Timing</w:t>
            </w:r>
            <w:r w:rsidR="009B72B9">
              <w:rPr>
                <w:noProof/>
                <w:webHidden/>
              </w:rPr>
              <w:tab/>
            </w:r>
            <w:r>
              <w:rPr>
                <w:noProof/>
                <w:webHidden/>
              </w:rPr>
              <w:fldChar w:fldCharType="begin"/>
            </w:r>
            <w:r w:rsidR="009B72B9">
              <w:rPr>
                <w:noProof/>
                <w:webHidden/>
              </w:rPr>
              <w:instrText xml:space="preserve"> PAGEREF _Toc481563067 \h </w:instrText>
            </w:r>
            <w:r>
              <w:rPr>
                <w:noProof/>
                <w:webHidden/>
              </w:rPr>
            </w:r>
            <w:r>
              <w:rPr>
                <w:noProof/>
                <w:webHidden/>
              </w:rPr>
              <w:fldChar w:fldCharType="separate"/>
            </w:r>
            <w:r w:rsidR="009B72B9">
              <w:rPr>
                <w:noProof/>
                <w:webHidden/>
              </w:rPr>
              <w:t>10</w:t>
            </w:r>
            <w:r>
              <w:rPr>
                <w:noProof/>
                <w:webHidden/>
              </w:rPr>
              <w:fldChar w:fldCharType="end"/>
            </w:r>
          </w:hyperlink>
        </w:p>
        <w:p w:rsidR="009B72B9" w:rsidRDefault="00CB7B9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563068" w:history="1">
            <w:r w:rsidR="009B72B9" w:rsidRPr="003D5F5D">
              <w:rPr>
                <w:rStyle w:val="a3"/>
                <w:noProof/>
              </w:rPr>
              <w:t>2.2</w:t>
            </w:r>
            <w:r w:rsidR="009B72B9">
              <w:rPr>
                <w:rFonts w:asciiTheme="minorHAnsi" w:hAnsiTheme="minorHAnsi" w:cstheme="minorBidi"/>
                <w:smallCaps w:val="0"/>
                <w:noProof/>
                <w:kern w:val="0"/>
                <w:sz w:val="22"/>
                <w:szCs w:val="22"/>
                <w:lang w:eastAsia="zh-CN"/>
              </w:rPr>
              <w:tab/>
            </w:r>
            <w:r w:rsidR="009B72B9" w:rsidRPr="003D5F5D">
              <w:rPr>
                <w:rStyle w:val="a3"/>
                <w:noProof/>
              </w:rPr>
              <w:t>Instruction Alignment Unit</w:t>
            </w:r>
            <w:r w:rsidR="009B72B9">
              <w:rPr>
                <w:noProof/>
                <w:webHidden/>
              </w:rPr>
              <w:tab/>
            </w:r>
            <w:r>
              <w:rPr>
                <w:noProof/>
                <w:webHidden/>
              </w:rPr>
              <w:fldChar w:fldCharType="begin"/>
            </w:r>
            <w:r w:rsidR="009B72B9">
              <w:rPr>
                <w:noProof/>
                <w:webHidden/>
              </w:rPr>
              <w:instrText xml:space="preserve"> PAGEREF _Toc481563068 \h </w:instrText>
            </w:r>
            <w:r>
              <w:rPr>
                <w:noProof/>
                <w:webHidden/>
              </w:rPr>
            </w:r>
            <w:r>
              <w:rPr>
                <w:noProof/>
                <w:webHidden/>
              </w:rPr>
              <w:fldChar w:fldCharType="separate"/>
            </w:r>
            <w:r w:rsidR="009B72B9">
              <w:rPr>
                <w:noProof/>
                <w:webHidden/>
              </w:rPr>
              <w:t>10</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69" w:history="1">
            <w:r w:rsidR="009B72B9" w:rsidRPr="003D5F5D">
              <w:rPr>
                <w:rStyle w:val="a3"/>
                <w:noProof/>
              </w:rPr>
              <w:t>2.2.1</w:t>
            </w:r>
            <w:r w:rsidR="009B72B9">
              <w:rPr>
                <w:rFonts w:asciiTheme="minorHAnsi" w:hAnsiTheme="minorHAnsi" w:cstheme="minorBidi"/>
                <w:i w:val="0"/>
                <w:iCs w:val="0"/>
                <w:noProof/>
                <w:kern w:val="0"/>
                <w:sz w:val="22"/>
                <w:szCs w:val="22"/>
                <w:lang w:eastAsia="zh-CN"/>
              </w:rPr>
              <w:tab/>
            </w:r>
            <w:r w:rsidR="009B72B9" w:rsidRPr="003D5F5D">
              <w:rPr>
                <w:rStyle w:val="a3"/>
                <w:noProof/>
              </w:rPr>
              <w:t>Introduction</w:t>
            </w:r>
            <w:r w:rsidR="009B72B9">
              <w:rPr>
                <w:noProof/>
                <w:webHidden/>
              </w:rPr>
              <w:tab/>
            </w:r>
            <w:r>
              <w:rPr>
                <w:noProof/>
                <w:webHidden/>
              </w:rPr>
              <w:fldChar w:fldCharType="begin"/>
            </w:r>
            <w:r w:rsidR="009B72B9">
              <w:rPr>
                <w:noProof/>
                <w:webHidden/>
              </w:rPr>
              <w:instrText xml:space="preserve"> PAGEREF _Toc481563069 \h </w:instrText>
            </w:r>
            <w:r>
              <w:rPr>
                <w:noProof/>
                <w:webHidden/>
              </w:rPr>
            </w:r>
            <w:r>
              <w:rPr>
                <w:noProof/>
                <w:webHidden/>
              </w:rPr>
              <w:fldChar w:fldCharType="separate"/>
            </w:r>
            <w:r w:rsidR="009B72B9">
              <w:rPr>
                <w:noProof/>
                <w:webHidden/>
              </w:rPr>
              <w:t>10</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70" w:history="1">
            <w:r w:rsidR="009B72B9" w:rsidRPr="003D5F5D">
              <w:rPr>
                <w:rStyle w:val="a3"/>
                <w:noProof/>
              </w:rPr>
              <w:t>2.2.2</w:t>
            </w:r>
            <w:r w:rsidR="009B72B9">
              <w:rPr>
                <w:rFonts w:asciiTheme="minorHAnsi" w:hAnsiTheme="minorHAnsi" w:cstheme="minorBidi"/>
                <w:i w:val="0"/>
                <w:iCs w:val="0"/>
                <w:noProof/>
                <w:kern w:val="0"/>
                <w:sz w:val="22"/>
                <w:szCs w:val="22"/>
                <w:lang w:eastAsia="zh-CN"/>
              </w:rPr>
              <w:tab/>
            </w:r>
            <w:r w:rsidR="009B72B9" w:rsidRPr="003D5F5D">
              <w:rPr>
                <w:rStyle w:val="a3"/>
                <w:noProof/>
              </w:rPr>
              <w:t>Architecture</w:t>
            </w:r>
            <w:r w:rsidR="009B72B9">
              <w:rPr>
                <w:noProof/>
                <w:webHidden/>
              </w:rPr>
              <w:tab/>
            </w:r>
            <w:r>
              <w:rPr>
                <w:noProof/>
                <w:webHidden/>
              </w:rPr>
              <w:fldChar w:fldCharType="begin"/>
            </w:r>
            <w:r w:rsidR="009B72B9">
              <w:rPr>
                <w:noProof/>
                <w:webHidden/>
              </w:rPr>
              <w:instrText xml:space="preserve"> PAGEREF _Toc481563070 \h </w:instrText>
            </w:r>
            <w:r>
              <w:rPr>
                <w:noProof/>
                <w:webHidden/>
              </w:rPr>
            </w:r>
            <w:r>
              <w:rPr>
                <w:noProof/>
                <w:webHidden/>
              </w:rPr>
              <w:fldChar w:fldCharType="separate"/>
            </w:r>
            <w:r w:rsidR="009B72B9">
              <w:rPr>
                <w:noProof/>
                <w:webHidden/>
              </w:rPr>
              <w:t>10</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71" w:history="1">
            <w:r w:rsidR="009B72B9" w:rsidRPr="003D5F5D">
              <w:rPr>
                <w:rStyle w:val="a3"/>
                <w:noProof/>
              </w:rPr>
              <w:t>2.2.3</w:t>
            </w:r>
            <w:r w:rsidR="009B72B9">
              <w:rPr>
                <w:rFonts w:asciiTheme="minorHAnsi" w:hAnsiTheme="minorHAnsi" w:cstheme="minorBidi"/>
                <w:i w:val="0"/>
                <w:iCs w:val="0"/>
                <w:noProof/>
                <w:kern w:val="0"/>
                <w:sz w:val="22"/>
                <w:szCs w:val="22"/>
                <w:lang w:eastAsia="zh-CN"/>
              </w:rPr>
              <w:tab/>
            </w:r>
            <w:r w:rsidR="009B72B9" w:rsidRPr="003D5F5D">
              <w:rPr>
                <w:rStyle w:val="a3"/>
                <w:noProof/>
              </w:rPr>
              <w:t>Signals</w:t>
            </w:r>
            <w:r w:rsidR="009B72B9">
              <w:rPr>
                <w:noProof/>
                <w:webHidden/>
              </w:rPr>
              <w:tab/>
            </w:r>
            <w:r>
              <w:rPr>
                <w:noProof/>
                <w:webHidden/>
              </w:rPr>
              <w:fldChar w:fldCharType="begin"/>
            </w:r>
            <w:r w:rsidR="009B72B9">
              <w:rPr>
                <w:noProof/>
                <w:webHidden/>
              </w:rPr>
              <w:instrText xml:space="preserve"> PAGEREF _Toc481563071 \h </w:instrText>
            </w:r>
            <w:r>
              <w:rPr>
                <w:noProof/>
                <w:webHidden/>
              </w:rPr>
            </w:r>
            <w:r>
              <w:rPr>
                <w:noProof/>
                <w:webHidden/>
              </w:rPr>
              <w:fldChar w:fldCharType="separate"/>
            </w:r>
            <w:r w:rsidR="009B72B9">
              <w:rPr>
                <w:noProof/>
                <w:webHidden/>
              </w:rPr>
              <w:t>10</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72" w:history="1">
            <w:r w:rsidR="009B72B9" w:rsidRPr="003D5F5D">
              <w:rPr>
                <w:rStyle w:val="a3"/>
                <w:noProof/>
              </w:rPr>
              <w:t>2.2.4</w:t>
            </w:r>
            <w:r w:rsidR="009B72B9">
              <w:rPr>
                <w:rFonts w:asciiTheme="minorHAnsi" w:hAnsiTheme="minorHAnsi" w:cstheme="minorBidi"/>
                <w:i w:val="0"/>
                <w:iCs w:val="0"/>
                <w:noProof/>
                <w:kern w:val="0"/>
                <w:sz w:val="22"/>
                <w:szCs w:val="22"/>
                <w:lang w:eastAsia="zh-CN"/>
              </w:rPr>
              <w:tab/>
            </w:r>
            <w:r w:rsidR="009B72B9" w:rsidRPr="003D5F5D">
              <w:rPr>
                <w:rStyle w:val="a3"/>
                <w:noProof/>
              </w:rPr>
              <w:t>Submodules</w:t>
            </w:r>
            <w:r w:rsidR="009B72B9">
              <w:rPr>
                <w:noProof/>
                <w:webHidden/>
              </w:rPr>
              <w:tab/>
            </w:r>
            <w:r>
              <w:rPr>
                <w:noProof/>
                <w:webHidden/>
              </w:rPr>
              <w:fldChar w:fldCharType="begin"/>
            </w:r>
            <w:r w:rsidR="009B72B9">
              <w:rPr>
                <w:noProof/>
                <w:webHidden/>
              </w:rPr>
              <w:instrText xml:space="preserve"> PAGEREF _Toc481563072 \h </w:instrText>
            </w:r>
            <w:r>
              <w:rPr>
                <w:noProof/>
                <w:webHidden/>
              </w:rPr>
            </w:r>
            <w:r>
              <w:rPr>
                <w:noProof/>
                <w:webHidden/>
              </w:rPr>
              <w:fldChar w:fldCharType="separate"/>
            </w:r>
            <w:r w:rsidR="009B72B9">
              <w:rPr>
                <w:noProof/>
                <w:webHidden/>
              </w:rPr>
              <w:t>10</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73" w:history="1">
            <w:r w:rsidR="009B72B9" w:rsidRPr="003D5F5D">
              <w:rPr>
                <w:rStyle w:val="a3"/>
                <w:noProof/>
              </w:rPr>
              <w:t>2.2.5</w:t>
            </w:r>
            <w:r w:rsidR="009B72B9">
              <w:rPr>
                <w:rFonts w:asciiTheme="minorHAnsi" w:hAnsiTheme="minorHAnsi" w:cstheme="minorBidi"/>
                <w:i w:val="0"/>
                <w:iCs w:val="0"/>
                <w:noProof/>
                <w:kern w:val="0"/>
                <w:sz w:val="22"/>
                <w:szCs w:val="22"/>
                <w:lang w:eastAsia="zh-CN"/>
              </w:rPr>
              <w:tab/>
            </w:r>
            <w:r w:rsidR="009B72B9" w:rsidRPr="003D5F5D">
              <w:rPr>
                <w:rStyle w:val="a3"/>
                <w:noProof/>
              </w:rPr>
              <w:t>Timing</w:t>
            </w:r>
            <w:r w:rsidR="009B72B9">
              <w:rPr>
                <w:noProof/>
                <w:webHidden/>
              </w:rPr>
              <w:tab/>
            </w:r>
            <w:r>
              <w:rPr>
                <w:noProof/>
                <w:webHidden/>
              </w:rPr>
              <w:fldChar w:fldCharType="begin"/>
            </w:r>
            <w:r w:rsidR="009B72B9">
              <w:rPr>
                <w:noProof/>
                <w:webHidden/>
              </w:rPr>
              <w:instrText xml:space="preserve"> PAGEREF _Toc481563073 \h </w:instrText>
            </w:r>
            <w:r>
              <w:rPr>
                <w:noProof/>
                <w:webHidden/>
              </w:rPr>
            </w:r>
            <w:r>
              <w:rPr>
                <w:noProof/>
                <w:webHidden/>
              </w:rPr>
              <w:fldChar w:fldCharType="separate"/>
            </w:r>
            <w:r w:rsidR="009B72B9">
              <w:rPr>
                <w:noProof/>
                <w:webHidden/>
              </w:rPr>
              <w:t>10</w:t>
            </w:r>
            <w:r>
              <w:rPr>
                <w:noProof/>
                <w:webHidden/>
              </w:rPr>
              <w:fldChar w:fldCharType="end"/>
            </w:r>
          </w:hyperlink>
        </w:p>
        <w:p w:rsidR="009B72B9" w:rsidRDefault="00CB7B9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563074" w:history="1">
            <w:r w:rsidR="009B72B9" w:rsidRPr="003D5F5D">
              <w:rPr>
                <w:rStyle w:val="a3"/>
                <w:noProof/>
              </w:rPr>
              <w:t>3</w:t>
            </w:r>
            <w:r w:rsidR="009B72B9">
              <w:rPr>
                <w:rFonts w:asciiTheme="minorHAnsi" w:hAnsiTheme="minorHAnsi" w:cstheme="minorBidi"/>
                <w:b w:val="0"/>
                <w:bCs w:val="0"/>
                <w:caps w:val="0"/>
                <w:noProof/>
                <w:kern w:val="0"/>
                <w:sz w:val="22"/>
                <w:szCs w:val="22"/>
                <w:lang w:eastAsia="zh-CN"/>
              </w:rPr>
              <w:tab/>
            </w:r>
            <w:r w:rsidR="009B72B9" w:rsidRPr="003D5F5D">
              <w:rPr>
                <w:rStyle w:val="a3"/>
                <w:noProof/>
              </w:rPr>
              <w:t>Instruction Fetch Unit (IFU)</w:t>
            </w:r>
            <w:r w:rsidR="009B72B9">
              <w:rPr>
                <w:noProof/>
                <w:webHidden/>
              </w:rPr>
              <w:tab/>
            </w:r>
            <w:r>
              <w:rPr>
                <w:noProof/>
                <w:webHidden/>
              </w:rPr>
              <w:fldChar w:fldCharType="begin"/>
            </w:r>
            <w:r w:rsidR="009B72B9">
              <w:rPr>
                <w:noProof/>
                <w:webHidden/>
              </w:rPr>
              <w:instrText xml:space="preserve"> PAGEREF _Toc481563074 \h </w:instrText>
            </w:r>
            <w:r>
              <w:rPr>
                <w:noProof/>
                <w:webHidden/>
              </w:rPr>
            </w:r>
            <w:r>
              <w:rPr>
                <w:noProof/>
                <w:webHidden/>
              </w:rPr>
              <w:fldChar w:fldCharType="separate"/>
            </w:r>
            <w:r w:rsidR="009B72B9">
              <w:rPr>
                <w:noProof/>
                <w:webHidden/>
              </w:rPr>
              <w:t>11</w:t>
            </w:r>
            <w:r>
              <w:rPr>
                <w:noProof/>
                <w:webHidden/>
              </w:rPr>
              <w:fldChar w:fldCharType="end"/>
            </w:r>
          </w:hyperlink>
        </w:p>
        <w:p w:rsidR="009B72B9" w:rsidRDefault="00CB7B9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563075" w:history="1">
            <w:r w:rsidR="009B72B9" w:rsidRPr="003D5F5D">
              <w:rPr>
                <w:rStyle w:val="a3"/>
                <w:noProof/>
              </w:rPr>
              <w:t>3.1</w:t>
            </w:r>
            <w:r w:rsidR="009B72B9">
              <w:rPr>
                <w:rFonts w:asciiTheme="minorHAnsi" w:hAnsiTheme="minorHAnsi" w:cstheme="minorBidi"/>
                <w:smallCaps w:val="0"/>
                <w:noProof/>
                <w:kern w:val="0"/>
                <w:sz w:val="22"/>
                <w:szCs w:val="22"/>
                <w:lang w:eastAsia="zh-CN"/>
              </w:rPr>
              <w:tab/>
            </w:r>
            <w:r w:rsidR="009B72B9" w:rsidRPr="003D5F5D">
              <w:rPr>
                <w:rStyle w:val="a3"/>
                <w:noProof/>
              </w:rPr>
              <w:t>Overview</w:t>
            </w:r>
            <w:r w:rsidR="009B72B9">
              <w:rPr>
                <w:noProof/>
                <w:webHidden/>
              </w:rPr>
              <w:tab/>
            </w:r>
            <w:r>
              <w:rPr>
                <w:noProof/>
                <w:webHidden/>
              </w:rPr>
              <w:fldChar w:fldCharType="begin"/>
            </w:r>
            <w:r w:rsidR="009B72B9">
              <w:rPr>
                <w:noProof/>
                <w:webHidden/>
              </w:rPr>
              <w:instrText xml:space="preserve"> PAGEREF _Toc481563075 \h </w:instrText>
            </w:r>
            <w:r>
              <w:rPr>
                <w:noProof/>
                <w:webHidden/>
              </w:rPr>
            </w:r>
            <w:r>
              <w:rPr>
                <w:noProof/>
                <w:webHidden/>
              </w:rPr>
              <w:fldChar w:fldCharType="separate"/>
            </w:r>
            <w:r w:rsidR="009B72B9">
              <w:rPr>
                <w:noProof/>
                <w:webHidden/>
              </w:rPr>
              <w:t>11</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76" w:history="1">
            <w:r w:rsidR="009B72B9" w:rsidRPr="003D5F5D">
              <w:rPr>
                <w:rStyle w:val="a3"/>
                <w:noProof/>
              </w:rPr>
              <w:t>3.1.1</w:t>
            </w:r>
            <w:r w:rsidR="009B72B9">
              <w:rPr>
                <w:rFonts w:asciiTheme="minorHAnsi" w:hAnsiTheme="minorHAnsi" w:cstheme="minorBidi"/>
                <w:i w:val="0"/>
                <w:iCs w:val="0"/>
                <w:noProof/>
                <w:kern w:val="0"/>
                <w:sz w:val="22"/>
                <w:szCs w:val="22"/>
                <w:lang w:eastAsia="zh-CN"/>
              </w:rPr>
              <w:tab/>
            </w:r>
            <w:r w:rsidR="009B72B9" w:rsidRPr="003D5F5D">
              <w:rPr>
                <w:rStyle w:val="a3"/>
                <w:noProof/>
              </w:rPr>
              <w:t>Introduction</w:t>
            </w:r>
            <w:r w:rsidR="009B72B9">
              <w:rPr>
                <w:noProof/>
                <w:webHidden/>
              </w:rPr>
              <w:tab/>
            </w:r>
            <w:r>
              <w:rPr>
                <w:noProof/>
                <w:webHidden/>
              </w:rPr>
              <w:fldChar w:fldCharType="begin"/>
            </w:r>
            <w:r w:rsidR="009B72B9">
              <w:rPr>
                <w:noProof/>
                <w:webHidden/>
              </w:rPr>
              <w:instrText xml:space="preserve"> PAGEREF _Toc481563076 \h </w:instrText>
            </w:r>
            <w:r>
              <w:rPr>
                <w:noProof/>
                <w:webHidden/>
              </w:rPr>
            </w:r>
            <w:r>
              <w:rPr>
                <w:noProof/>
                <w:webHidden/>
              </w:rPr>
              <w:fldChar w:fldCharType="separate"/>
            </w:r>
            <w:r w:rsidR="009B72B9">
              <w:rPr>
                <w:noProof/>
                <w:webHidden/>
              </w:rPr>
              <w:t>11</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77" w:history="1">
            <w:r w:rsidR="009B72B9" w:rsidRPr="003D5F5D">
              <w:rPr>
                <w:rStyle w:val="a3"/>
                <w:noProof/>
              </w:rPr>
              <w:t>3.1.2</w:t>
            </w:r>
            <w:r w:rsidR="009B72B9">
              <w:rPr>
                <w:rFonts w:asciiTheme="minorHAnsi" w:hAnsiTheme="minorHAnsi" w:cstheme="minorBidi"/>
                <w:i w:val="0"/>
                <w:iCs w:val="0"/>
                <w:noProof/>
                <w:kern w:val="0"/>
                <w:sz w:val="22"/>
                <w:szCs w:val="22"/>
                <w:lang w:eastAsia="zh-CN"/>
              </w:rPr>
              <w:tab/>
            </w:r>
            <w:r w:rsidR="009B72B9" w:rsidRPr="003D5F5D">
              <w:rPr>
                <w:rStyle w:val="a3"/>
                <w:noProof/>
              </w:rPr>
              <w:t>Signals</w:t>
            </w:r>
            <w:r w:rsidR="009B72B9">
              <w:rPr>
                <w:noProof/>
                <w:webHidden/>
              </w:rPr>
              <w:tab/>
            </w:r>
            <w:r>
              <w:rPr>
                <w:noProof/>
                <w:webHidden/>
              </w:rPr>
              <w:fldChar w:fldCharType="begin"/>
            </w:r>
            <w:r w:rsidR="009B72B9">
              <w:rPr>
                <w:noProof/>
                <w:webHidden/>
              </w:rPr>
              <w:instrText xml:space="preserve"> PAGEREF _Toc481563077 \h </w:instrText>
            </w:r>
            <w:r>
              <w:rPr>
                <w:noProof/>
                <w:webHidden/>
              </w:rPr>
            </w:r>
            <w:r>
              <w:rPr>
                <w:noProof/>
                <w:webHidden/>
              </w:rPr>
              <w:fldChar w:fldCharType="separate"/>
            </w:r>
            <w:r w:rsidR="009B72B9">
              <w:rPr>
                <w:noProof/>
                <w:webHidden/>
              </w:rPr>
              <w:t>11</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78" w:history="1">
            <w:r w:rsidR="009B72B9" w:rsidRPr="003D5F5D">
              <w:rPr>
                <w:rStyle w:val="a3"/>
                <w:noProof/>
              </w:rPr>
              <w:t>3.1.3</w:t>
            </w:r>
            <w:r w:rsidR="009B72B9">
              <w:rPr>
                <w:rFonts w:asciiTheme="minorHAnsi" w:hAnsiTheme="minorHAnsi" w:cstheme="minorBidi"/>
                <w:i w:val="0"/>
                <w:iCs w:val="0"/>
                <w:noProof/>
                <w:kern w:val="0"/>
                <w:sz w:val="22"/>
                <w:szCs w:val="22"/>
                <w:lang w:eastAsia="zh-CN"/>
              </w:rPr>
              <w:tab/>
            </w:r>
            <w:r w:rsidR="009B72B9" w:rsidRPr="003D5F5D">
              <w:rPr>
                <w:rStyle w:val="a3"/>
                <w:noProof/>
              </w:rPr>
              <w:t>Submodules</w:t>
            </w:r>
            <w:r w:rsidR="009B72B9">
              <w:rPr>
                <w:noProof/>
                <w:webHidden/>
              </w:rPr>
              <w:tab/>
            </w:r>
            <w:r>
              <w:rPr>
                <w:noProof/>
                <w:webHidden/>
              </w:rPr>
              <w:fldChar w:fldCharType="begin"/>
            </w:r>
            <w:r w:rsidR="009B72B9">
              <w:rPr>
                <w:noProof/>
                <w:webHidden/>
              </w:rPr>
              <w:instrText xml:space="preserve"> PAGEREF _Toc481563078 \h </w:instrText>
            </w:r>
            <w:r>
              <w:rPr>
                <w:noProof/>
                <w:webHidden/>
              </w:rPr>
            </w:r>
            <w:r>
              <w:rPr>
                <w:noProof/>
                <w:webHidden/>
              </w:rPr>
              <w:fldChar w:fldCharType="separate"/>
            </w:r>
            <w:r w:rsidR="009B72B9">
              <w:rPr>
                <w:noProof/>
                <w:webHidden/>
              </w:rPr>
              <w:t>12</w:t>
            </w:r>
            <w:r>
              <w:rPr>
                <w:noProof/>
                <w:webHidden/>
              </w:rPr>
              <w:fldChar w:fldCharType="end"/>
            </w:r>
          </w:hyperlink>
        </w:p>
        <w:p w:rsidR="009B72B9" w:rsidRDefault="00CB7B9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563079" w:history="1">
            <w:r w:rsidR="009B72B9" w:rsidRPr="003D5F5D">
              <w:rPr>
                <w:rStyle w:val="a3"/>
                <w:noProof/>
              </w:rPr>
              <w:t>3.2</w:t>
            </w:r>
            <w:r w:rsidR="009B72B9">
              <w:rPr>
                <w:rFonts w:asciiTheme="minorHAnsi" w:hAnsiTheme="minorHAnsi" w:cstheme="minorBidi"/>
                <w:smallCaps w:val="0"/>
                <w:noProof/>
                <w:kern w:val="0"/>
                <w:sz w:val="22"/>
                <w:szCs w:val="22"/>
                <w:lang w:eastAsia="zh-CN"/>
              </w:rPr>
              <w:tab/>
            </w:r>
            <w:r w:rsidR="009B72B9" w:rsidRPr="003D5F5D">
              <w:rPr>
                <w:rStyle w:val="a3"/>
                <w:noProof/>
              </w:rPr>
              <w:t>Branch Prediction Unit</w:t>
            </w:r>
            <w:r w:rsidR="009B72B9">
              <w:rPr>
                <w:noProof/>
                <w:webHidden/>
              </w:rPr>
              <w:tab/>
            </w:r>
            <w:r>
              <w:rPr>
                <w:noProof/>
                <w:webHidden/>
              </w:rPr>
              <w:fldChar w:fldCharType="begin"/>
            </w:r>
            <w:r w:rsidR="009B72B9">
              <w:rPr>
                <w:noProof/>
                <w:webHidden/>
              </w:rPr>
              <w:instrText xml:space="preserve"> PAGEREF _Toc481563079 \h </w:instrText>
            </w:r>
            <w:r>
              <w:rPr>
                <w:noProof/>
                <w:webHidden/>
              </w:rPr>
            </w:r>
            <w:r>
              <w:rPr>
                <w:noProof/>
                <w:webHidden/>
              </w:rPr>
              <w:fldChar w:fldCharType="separate"/>
            </w:r>
            <w:r w:rsidR="009B72B9">
              <w:rPr>
                <w:noProof/>
                <w:webHidden/>
              </w:rPr>
              <w:t>13</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80" w:history="1">
            <w:r w:rsidR="009B72B9" w:rsidRPr="003D5F5D">
              <w:rPr>
                <w:rStyle w:val="a3"/>
                <w:noProof/>
              </w:rPr>
              <w:t>3.2.1</w:t>
            </w:r>
            <w:r w:rsidR="009B72B9">
              <w:rPr>
                <w:rFonts w:asciiTheme="minorHAnsi" w:hAnsiTheme="minorHAnsi" w:cstheme="minorBidi"/>
                <w:i w:val="0"/>
                <w:iCs w:val="0"/>
                <w:noProof/>
                <w:kern w:val="0"/>
                <w:sz w:val="22"/>
                <w:szCs w:val="22"/>
                <w:lang w:eastAsia="zh-CN"/>
              </w:rPr>
              <w:tab/>
            </w:r>
            <w:r w:rsidR="009B72B9" w:rsidRPr="003D5F5D">
              <w:rPr>
                <w:rStyle w:val="a3"/>
                <w:noProof/>
              </w:rPr>
              <w:t>Introduction</w:t>
            </w:r>
            <w:r w:rsidR="009B72B9">
              <w:rPr>
                <w:noProof/>
                <w:webHidden/>
              </w:rPr>
              <w:tab/>
            </w:r>
            <w:r>
              <w:rPr>
                <w:noProof/>
                <w:webHidden/>
              </w:rPr>
              <w:fldChar w:fldCharType="begin"/>
            </w:r>
            <w:r w:rsidR="009B72B9">
              <w:rPr>
                <w:noProof/>
                <w:webHidden/>
              </w:rPr>
              <w:instrText xml:space="preserve"> PAGEREF _Toc481563080 \h </w:instrText>
            </w:r>
            <w:r>
              <w:rPr>
                <w:noProof/>
                <w:webHidden/>
              </w:rPr>
            </w:r>
            <w:r>
              <w:rPr>
                <w:noProof/>
                <w:webHidden/>
              </w:rPr>
              <w:fldChar w:fldCharType="separate"/>
            </w:r>
            <w:r w:rsidR="009B72B9">
              <w:rPr>
                <w:noProof/>
                <w:webHidden/>
              </w:rPr>
              <w:t>13</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81" w:history="1">
            <w:r w:rsidR="009B72B9" w:rsidRPr="003D5F5D">
              <w:rPr>
                <w:rStyle w:val="a3"/>
                <w:noProof/>
              </w:rPr>
              <w:t>3.2.2</w:t>
            </w:r>
            <w:r w:rsidR="009B72B9">
              <w:rPr>
                <w:rFonts w:asciiTheme="minorHAnsi" w:hAnsiTheme="minorHAnsi" w:cstheme="minorBidi"/>
                <w:i w:val="0"/>
                <w:iCs w:val="0"/>
                <w:noProof/>
                <w:kern w:val="0"/>
                <w:sz w:val="22"/>
                <w:szCs w:val="22"/>
                <w:lang w:eastAsia="zh-CN"/>
              </w:rPr>
              <w:tab/>
            </w:r>
            <w:r w:rsidR="009B72B9" w:rsidRPr="003D5F5D">
              <w:rPr>
                <w:rStyle w:val="a3"/>
                <w:noProof/>
              </w:rPr>
              <w:t>Architecture</w:t>
            </w:r>
            <w:r w:rsidR="009B72B9">
              <w:rPr>
                <w:noProof/>
                <w:webHidden/>
              </w:rPr>
              <w:tab/>
            </w:r>
            <w:r>
              <w:rPr>
                <w:noProof/>
                <w:webHidden/>
              </w:rPr>
              <w:fldChar w:fldCharType="begin"/>
            </w:r>
            <w:r w:rsidR="009B72B9">
              <w:rPr>
                <w:noProof/>
                <w:webHidden/>
              </w:rPr>
              <w:instrText xml:space="preserve"> PAGEREF _Toc481563081 \h </w:instrText>
            </w:r>
            <w:r>
              <w:rPr>
                <w:noProof/>
                <w:webHidden/>
              </w:rPr>
            </w:r>
            <w:r>
              <w:rPr>
                <w:noProof/>
                <w:webHidden/>
              </w:rPr>
              <w:fldChar w:fldCharType="separate"/>
            </w:r>
            <w:r w:rsidR="009B72B9">
              <w:rPr>
                <w:noProof/>
                <w:webHidden/>
              </w:rPr>
              <w:t>13</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82" w:history="1">
            <w:r w:rsidR="009B72B9" w:rsidRPr="003D5F5D">
              <w:rPr>
                <w:rStyle w:val="a3"/>
                <w:noProof/>
              </w:rPr>
              <w:t>3.2.3</w:t>
            </w:r>
            <w:r w:rsidR="009B72B9">
              <w:rPr>
                <w:rFonts w:asciiTheme="minorHAnsi" w:hAnsiTheme="minorHAnsi" w:cstheme="minorBidi"/>
                <w:i w:val="0"/>
                <w:iCs w:val="0"/>
                <w:noProof/>
                <w:kern w:val="0"/>
                <w:sz w:val="22"/>
                <w:szCs w:val="22"/>
                <w:lang w:eastAsia="zh-CN"/>
              </w:rPr>
              <w:tab/>
            </w:r>
            <w:r w:rsidR="009B72B9" w:rsidRPr="003D5F5D">
              <w:rPr>
                <w:rStyle w:val="a3"/>
                <w:noProof/>
              </w:rPr>
              <w:t>Ports</w:t>
            </w:r>
            <w:r w:rsidR="009B72B9">
              <w:rPr>
                <w:noProof/>
                <w:webHidden/>
              </w:rPr>
              <w:tab/>
            </w:r>
            <w:r>
              <w:rPr>
                <w:noProof/>
                <w:webHidden/>
              </w:rPr>
              <w:fldChar w:fldCharType="begin"/>
            </w:r>
            <w:r w:rsidR="009B72B9">
              <w:rPr>
                <w:noProof/>
                <w:webHidden/>
              </w:rPr>
              <w:instrText xml:space="preserve"> PAGEREF _Toc481563082 \h </w:instrText>
            </w:r>
            <w:r>
              <w:rPr>
                <w:noProof/>
                <w:webHidden/>
              </w:rPr>
            </w:r>
            <w:r>
              <w:rPr>
                <w:noProof/>
                <w:webHidden/>
              </w:rPr>
              <w:fldChar w:fldCharType="separate"/>
            </w:r>
            <w:r w:rsidR="009B72B9">
              <w:rPr>
                <w:noProof/>
                <w:webHidden/>
              </w:rPr>
              <w:t>13</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83" w:history="1">
            <w:r w:rsidR="009B72B9" w:rsidRPr="003D5F5D">
              <w:rPr>
                <w:rStyle w:val="a3"/>
                <w:noProof/>
              </w:rPr>
              <w:t>3.2.4</w:t>
            </w:r>
            <w:r w:rsidR="009B72B9">
              <w:rPr>
                <w:rFonts w:asciiTheme="minorHAnsi" w:hAnsiTheme="minorHAnsi" w:cstheme="minorBidi"/>
                <w:i w:val="0"/>
                <w:iCs w:val="0"/>
                <w:noProof/>
                <w:kern w:val="0"/>
                <w:sz w:val="22"/>
                <w:szCs w:val="22"/>
                <w:lang w:eastAsia="zh-CN"/>
              </w:rPr>
              <w:tab/>
            </w:r>
            <w:r w:rsidR="009B72B9" w:rsidRPr="003D5F5D">
              <w:rPr>
                <w:rStyle w:val="a3"/>
                <w:noProof/>
              </w:rPr>
              <w:t>Timing</w:t>
            </w:r>
            <w:r w:rsidR="009B72B9">
              <w:rPr>
                <w:noProof/>
                <w:webHidden/>
              </w:rPr>
              <w:tab/>
            </w:r>
            <w:r>
              <w:rPr>
                <w:noProof/>
                <w:webHidden/>
              </w:rPr>
              <w:fldChar w:fldCharType="begin"/>
            </w:r>
            <w:r w:rsidR="009B72B9">
              <w:rPr>
                <w:noProof/>
                <w:webHidden/>
              </w:rPr>
              <w:instrText xml:space="preserve"> PAGEREF _Toc481563083 \h </w:instrText>
            </w:r>
            <w:r>
              <w:rPr>
                <w:noProof/>
                <w:webHidden/>
              </w:rPr>
            </w:r>
            <w:r>
              <w:rPr>
                <w:noProof/>
                <w:webHidden/>
              </w:rPr>
              <w:fldChar w:fldCharType="separate"/>
            </w:r>
            <w:r w:rsidR="009B72B9">
              <w:rPr>
                <w:noProof/>
                <w:webHidden/>
              </w:rPr>
              <w:t>14</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84" w:history="1">
            <w:r w:rsidR="009B72B9" w:rsidRPr="003D5F5D">
              <w:rPr>
                <w:rStyle w:val="a3"/>
                <w:noProof/>
              </w:rPr>
              <w:t>3.2.5</w:t>
            </w:r>
            <w:r w:rsidR="009B72B9">
              <w:rPr>
                <w:rFonts w:asciiTheme="minorHAnsi" w:hAnsiTheme="minorHAnsi" w:cstheme="minorBidi"/>
                <w:i w:val="0"/>
                <w:iCs w:val="0"/>
                <w:noProof/>
                <w:kern w:val="0"/>
                <w:sz w:val="22"/>
                <w:szCs w:val="22"/>
                <w:lang w:eastAsia="zh-CN"/>
              </w:rPr>
              <w:tab/>
            </w:r>
            <w:r w:rsidR="009B72B9" w:rsidRPr="003D5F5D">
              <w:rPr>
                <w:rStyle w:val="a3"/>
                <w:noProof/>
              </w:rPr>
              <w:t>Branch History Table (BHT)</w:t>
            </w:r>
            <w:r w:rsidR="009B72B9">
              <w:rPr>
                <w:noProof/>
                <w:webHidden/>
              </w:rPr>
              <w:tab/>
            </w:r>
            <w:r>
              <w:rPr>
                <w:noProof/>
                <w:webHidden/>
              </w:rPr>
              <w:fldChar w:fldCharType="begin"/>
            </w:r>
            <w:r w:rsidR="009B72B9">
              <w:rPr>
                <w:noProof/>
                <w:webHidden/>
              </w:rPr>
              <w:instrText xml:space="preserve"> PAGEREF _Toc481563084 \h </w:instrText>
            </w:r>
            <w:r>
              <w:rPr>
                <w:noProof/>
                <w:webHidden/>
              </w:rPr>
            </w:r>
            <w:r>
              <w:rPr>
                <w:noProof/>
                <w:webHidden/>
              </w:rPr>
              <w:fldChar w:fldCharType="separate"/>
            </w:r>
            <w:r w:rsidR="009B72B9">
              <w:rPr>
                <w:noProof/>
                <w:webHidden/>
              </w:rPr>
              <w:t>14</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85" w:history="1">
            <w:r w:rsidR="009B72B9" w:rsidRPr="003D5F5D">
              <w:rPr>
                <w:rStyle w:val="a3"/>
                <w:noProof/>
              </w:rPr>
              <w:t>3.2.6</w:t>
            </w:r>
            <w:r w:rsidR="009B72B9">
              <w:rPr>
                <w:rFonts w:asciiTheme="minorHAnsi" w:hAnsiTheme="minorHAnsi" w:cstheme="minorBidi"/>
                <w:i w:val="0"/>
                <w:iCs w:val="0"/>
                <w:noProof/>
                <w:kern w:val="0"/>
                <w:sz w:val="22"/>
                <w:szCs w:val="22"/>
                <w:lang w:eastAsia="zh-CN"/>
              </w:rPr>
              <w:tab/>
            </w:r>
            <w:r w:rsidR="009B72B9" w:rsidRPr="003D5F5D">
              <w:rPr>
                <w:rStyle w:val="a3"/>
                <w:noProof/>
              </w:rPr>
              <w:t>Pattern History Table (PHT)</w:t>
            </w:r>
            <w:r w:rsidR="009B72B9">
              <w:rPr>
                <w:noProof/>
                <w:webHidden/>
              </w:rPr>
              <w:tab/>
            </w:r>
            <w:r>
              <w:rPr>
                <w:noProof/>
                <w:webHidden/>
              </w:rPr>
              <w:fldChar w:fldCharType="begin"/>
            </w:r>
            <w:r w:rsidR="009B72B9">
              <w:rPr>
                <w:noProof/>
                <w:webHidden/>
              </w:rPr>
              <w:instrText xml:space="preserve"> PAGEREF _Toc481563085 \h </w:instrText>
            </w:r>
            <w:r>
              <w:rPr>
                <w:noProof/>
                <w:webHidden/>
              </w:rPr>
            </w:r>
            <w:r>
              <w:rPr>
                <w:noProof/>
                <w:webHidden/>
              </w:rPr>
              <w:fldChar w:fldCharType="separate"/>
            </w:r>
            <w:r w:rsidR="009B72B9">
              <w:rPr>
                <w:noProof/>
                <w:webHidden/>
              </w:rPr>
              <w:t>16</w:t>
            </w:r>
            <w:r>
              <w:rPr>
                <w:noProof/>
                <w:webHidden/>
              </w:rPr>
              <w:fldChar w:fldCharType="end"/>
            </w:r>
          </w:hyperlink>
        </w:p>
        <w:p w:rsidR="009B72B9" w:rsidRDefault="00CB7B9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563086" w:history="1">
            <w:r w:rsidR="009B72B9" w:rsidRPr="003D5F5D">
              <w:rPr>
                <w:rStyle w:val="a3"/>
                <w:noProof/>
              </w:rPr>
              <w:t>3.3</w:t>
            </w:r>
            <w:r w:rsidR="009B72B9">
              <w:rPr>
                <w:rFonts w:asciiTheme="minorHAnsi" w:hAnsiTheme="minorHAnsi" w:cstheme="minorBidi"/>
                <w:smallCaps w:val="0"/>
                <w:noProof/>
                <w:kern w:val="0"/>
                <w:sz w:val="22"/>
                <w:szCs w:val="22"/>
                <w:lang w:eastAsia="zh-CN"/>
              </w:rPr>
              <w:tab/>
            </w:r>
            <w:r w:rsidR="009B72B9" w:rsidRPr="003D5F5D">
              <w:rPr>
                <w:rStyle w:val="a3"/>
                <w:noProof/>
              </w:rPr>
              <w:t>Return Address Stack (RAS)</w:t>
            </w:r>
            <w:r w:rsidR="009B72B9">
              <w:rPr>
                <w:noProof/>
                <w:webHidden/>
              </w:rPr>
              <w:tab/>
            </w:r>
            <w:r>
              <w:rPr>
                <w:noProof/>
                <w:webHidden/>
              </w:rPr>
              <w:fldChar w:fldCharType="begin"/>
            </w:r>
            <w:r w:rsidR="009B72B9">
              <w:rPr>
                <w:noProof/>
                <w:webHidden/>
              </w:rPr>
              <w:instrText xml:space="preserve"> PAGEREF _Toc481563086 \h </w:instrText>
            </w:r>
            <w:r>
              <w:rPr>
                <w:noProof/>
                <w:webHidden/>
              </w:rPr>
            </w:r>
            <w:r>
              <w:rPr>
                <w:noProof/>
                <w:webHidden/>
              </w:rPr>
              <w:fldChar w:fldCharType="separate"/>
            </w:r>
            <w:r w:rsidR="009B72B9">
              <w:rPr>
                <w:noProof/>
                <w:webHidden/>
              </w:rPr>
              <w:t>17</w:t>
            </w:r>
            <w:r>
              <w:rPr>
                <w:noProof/>
                <w:webHidden/>
              </w:rPr>
              <w:fldChar w:fldCharType="end"/>
            </w:r>
          </w:hyperlink>
        </w:p>
        <w:p w:rsidR="009B72B9" w:rsidRDefault="00CB7B9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563087" w:history="1">
            <w:r w:rsidR="009B72B9" w:rsidRPr="003D5F5D">
              <w:rPr>
                <w:rStyle w:val="a3"/>
                <w:noProof/>
              </w:rPr>
              <w:t>3.4</w:t>
            </w:r>
            <w:r w:rsidR="009B72B9">
              <w:rPr>
                <w:rFonts w:asciiTheme="minorHAnsi" w:hAnsiTheme="minorHAnsi" w:cstheme="minorBidi"/>
                <w:smallCaps w:val="0"/>
                <w:noProof/>
                <w:kern w:val="0"/>
                <w:sz w:val="22"/>
                <w:szCs w:val="22"/>
                <w:lang w:eastAsia="zh-CN"/>
              </w:rPr>
              <w:tab/>
            </w:r>
            <w:r w:rsidR="009B72B9" w:rsidRPr="003D5F5D">
              <w:rPr>
                <w:rStyle w:val="a3"/>
                <w:noProof/>
              </w:rPr>
              <w:t>Branch Target Buffer (BTB)</w:t>
            </w:r>
            <w:r w:rsidR="009B72B9">
              <w:rPr>
                <w:noProof/>
                <w:webHidden/>
              </w:rPr>
              <w:tab/>
            </w:r>
            <w:r>
              <w:rPr>
                <w:noProof/>
                <w:webHidden/>
              </w:rPr>
              <w:fldChar w:fldCharType="begin"/>
            </w:r>
            <w:r w:rsidR="009B72B9">
              <w:rPr>
                <w:noProof/>
                <w:webHidden/>
              </w:rPr>
              <w:instrText xml:space="preserve"> PAGEREF _Toc481563087 \h </w:instrText>
            </w:r>
            <w:r>
              <w:rPr>
                <w:noProof/>
                <w:webHidden/>
              </w:rPr>
            </w:r>
            <w:r>
              <w:rPr>
                <w:noProof/>
                <w:webHidden/>
              </w:rPr>
              <w:fldChar w:fldCharType="separate"/>
            </w:r>
            <w:r w:rsidR="009B72B9">
              <w:rPr>
                <w:noProof/>
                <w:webHidden/>
              </w:rPr>
              <w:t>17</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88" w:history="1">
            <w:r w:rsidR="009B72B9" w:rsidRPr="003D5F5D">
              <w:rPr>
                <w:rStyle w:val="a3"/>
                <w:noProof/>
              </w:rPr>
              <w:t>3.4.1</w:t>
            </w:r>
            <w:r w:rsidR="009B72B9">
              <w:rPr>
                <w:rFonts w:asciiTheme="minorHAnsi" w:hAnsiTheme="minorHAnsi" w:cstheme="minorBidi"/>
                <w:i w:val="0"/>
                <w:iCs w:val="0"/>
                <w:noProof/>
                <w:kern w:val="0"/>
                <w:sz w:val="22"/>
                <w:szCs w:val="22"/>
                <w:lang w:eastAsia="zh-CN"/>
              </w:rPr>
              <w:tab/>
            </w:r>
            <w:r w:rsidR="009B72B9" w:rsidRPr="003D5F5D">
              <w:rPr>
                <w:rStyle w:val="a3"/>
                <w:noProof/>
              </w:rPr>
              <w:t>Introduction</w:t>
            </w:r>
            <w:r w:rsidR="009B72B9">
              <w:rPr>
                <w:noProof/>
                <w:webHidden/>
              </w:rPr>
              <w:tab/>
            </w:r>
            <w:r>
              <w:rPr>
                <w:noProof/>
                <w:webHidden/>
              </w:rPr>
              <w:fldChar w:fldCharType="begin"/>
            </w:r>
            <w:r w:rsidR="009B72B9">
              <w:rPr>
                <w:noProof/>
                <w:webHidden/>
              </w:rPr>
              <w:instrText xml:space="preserve"> PAGEREF _Toc481563088 \h </w:instrText>
            </w:r>
            <w:r>
              <w:rPr>
                <w:noProof/>
                <w:webHidden/>
              </w:rPr>
            </w:r>
            <w:r>
              <w:rPr>
                <w:noProof/>
                <w:webHidden/>
              </w:rPr>
              <w:fldChar w:fldCharType="separate"/>
            </w:r>
            <w:r w:rsidR="009B72B9">
              <w:rPr>
                <w:noProof/>
                <w:webHidden/>
              </w:rPr>
              <w:t>17</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89" w:history="1">
            <w:r w:rsidR="009B72B9" w:rsidRPr="003D5F5D">
              <w:rPr>
                <w:rStyle w:val="a3"/>
                <w:noProof/>
              </w:rPr>
              <w:t>3.4.2</w:t>
            </w:r>
            <w:r w:rsidR="009B72B9">
              <w:rPr>
                <w:rFonts w:asciiTheme="minorHAnsi" w:hAnsiTheme="minorHAnsi" w:cstheme="minorBidi"/>
                <w:i w:val="0"/>
                <w:iCs w:val="0"/>
                <w:noProof/>
                <w:kern w:val="0"/>
                <w:sz w:val="22"/>
                <w:szCs w:val="22"/>
                <w:lang w:eastAsia="zh-CN"/>
              </w:rPr>
              <w:tab/>
            </w:r>
            <w:r w:rsidR="009B72B9" w:rsidRPr="003D5F5D">
              <w:rPr>
                <w:rStyle w:val="a3"/>
                <w:noProof/>
              </w:rPr>
              <w:t>BTB Way</w:t>
            </w:r>
            <w:r w:rsidR="009B72B9">
              <w:rPr>
                <w:noProof/>
                <w:webHidden/>
              </w:rPr>
              <w:tab/>
            </w:r>
            <w:r>
              <w:rPr>
                <w:noProof/>
                <w:webHidden/>
              </w:rPr>
              <w:fldChar w:fldCharType="begin"/>
            </w:r>
            <w:r w:rsidR="009B72B9">
              <w:rPr>
                <w:noProof/>
                <w:webHidden/>
              </w:rPr>
              <w:instrText xml:space="preserve"> PAGEREF _Toc481563089 \h </w:instrText>
            </w:r>
            <w:r>
              <w:rPr>
                <w:noProof/>
                <w:webHidden/>
              </w:rPr>
            </w:r>
            <w:r>
              <w:rPr>
                <w:noProof/>
                <w:webHidden/>
              </w:rPr>
              <w:fldChar w:fldCharType="separate"/>
            </w:r>
            <w:r w:rsidR="009B72B9">
              <w:rPr>
                <w:noProof/>
                <w:webHidden/>
              </w:rPr>
              <w:t>17</w:t>
            </w:r>
            <w:r>
              <w:rPr>
                <w:noProof/>
                <w:webHidden/>
              </w:rPr>
              <w:fldChar w:fldCharType="end"/>
            </w:r>
          </w:hyperlink>
        </w:p>
        <w:p w:rsidR="009B72B9" w:rsidRDefault="00CB7B9C">
          <w:pPr>
            <w:pStyle w:val="40"/>
            <w:tabs>
              <w:tab w:val="left" w:pos="1470"/>
              <w:tab w:val="right" w:leader="dot" w:pos="9736"/>
            </w:tabs>
            <w:rPr>
              <w:rFonts w:asciiTheme="minorHAnsi" w:hAnsiTheme="minorHAnsi" w:cstheme="minorBidi"/>
              <w:noProof/>
              <w:kern w:val="0"/>
              <w:sz w:val="22"/>
              <w:szCs w:val="22"/>
              <w:lang w:eastAsia="zh-CN"/>
            </w:rPr>
          </w:pPr>
          <w:hyperlink w:anchor="_Toc481563090" w:history="1">
            <w:r w:rsidR="009B72B9" w:rsidRPr="003D5F5D">
              <w:rPr>
                <w:rStyle w:val="a3"/>
                <w:noProof/>
              </w:rPr>
              <w:t>3.4.2.1</w:t>
            </w:r>
            <w:r w:rsidR="009B72B9">
              <w:rPr>
                <w:rFonts w:asciiTheme="minorHAnsi" w:hAnsiTheme="minorHAnsi" w:cstheme="minorBidi"/>
                <w:noProof/>
                <w:kern w:val="0"/>
                <w:sz w:val="22"/>
                <w:szCs w:val="22"/>
                <w:lang w:eastAsia="zh-CN"/>
              </w:rPr>
              <w:tab/>
            </w:r>
            <w:r w:rsidR="009B72B9" w:rsidRPr="003D5F5D">
              <w:rPr>
                <w:rStyle w:val="a3"/>
                <w:noProof/>
              </w:rPr>
              <w:t>Ports</w:t>
            </w:r>
            <w:r w:rsidR="009B72B9">
              <w:rPr>
                <w:noProof/>
                <w:webHidden/>
              </w:rPr>
              <w:tab/>
            </w:r>
            <w:r>
              <w:rPr>
                <w:noProof/>
                <w:webHidden/>
              </w:rPr>
              <w:fldChar w:fldCharType="begin"/>
            </w:r>
            <w:r w:rsidR="009B72B9">
              <w:rPr>
                <w:noProof/>
                <w:webHidden/>
              </w:rPr>
              <w:instrText xml:space="preserve"> PAGEREF _Toc481563090 \h </w:instrText>
            </w:r>
            <w:r>
              <w:rPr>
                <w:noProof/>
                <w:webHidden/>
              </w:rPr>
            </w:r>
            <w:r>
              <w:rPr>
                <w:noProof/>
                <w:webHidden/>
              </w:rPr>
              <w:fldChar w:fldCharType="separate"/>
            </w:r>
            <w:r w:rsidR="009B72B9">
              <w:rPr>
                <w:noProof/>
                <w:webHidden/>
              </w:rPr>
              <w:t>17</w:t>
            </w:r>
            <w:r>
              <w:rPr>
                <w:noProof/>
                <w:webHidden/>
              </w:rPr>
              <w:fldChar w:fldCharType="end"/>
            </w:r>
          </w:hyperlink>
        </w:p>
        <w:p w:rsidR="009B72B9" w:rsidRDefault="00CB7B9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563091" w:history="1">
            <w:r w:rsidR="009B72B9" w:rsidRPr="003D5F5D">
              <w:rPr>
                <w:rStyle w:val="a3"/>
                <w:noProof/>
              </w:rPr>
              <w:t>4</w:t>
            </w:r>
            <w:r w:rsidR="009B72B9">
              <w:rPr>
                <w:rFonts w:asciiTheme="minorHAnsi" w:hAnsiTheme="minorHAnsi" w:cstheme="minorBidi"/>
                <w:b w:val="0"/>
                <w:bCs w:val="0"/>
                <w:caps w:val="0"/>
                <w:noProof/>
                <w:kern w:val="0"/>
                <w:sz w:val="22"/>
                <w:szCs w:val="22"/>
                <w:lang w:eastAsia="zh-CN"/>
              </w:rPr>
              <w:tab/>
            </w:r>
            <w:r w:rsidR="009B72B9" w:rsidRPr="003D5F5D">
              <w:rPr>
                <w:rStyle w:val="a3"/>
                <w:noProof/>
              </w:rPr>
              <w:t>Instruction Decoder Unit(IDU)</w:t>
            </w:r>
            <w:r w:rsidR="009B72B9">
              <w:rPr>
                <w:noProof/>
                <w:webHidden/>
              </w:rPr>
              <w:tab/>
            </w:r>
            <w:r>
              <w:rPr>
                <w:noProof/>
                <w:webHidden/>
              </w:rPr>
              <w:fldChar w:fldCharType="begin"/>
            </w:r>
            <w:r w:rsidR="009B72B9">
              <w:rPr>
                <w:noProof/>
                <w:webHidden/>
              </w:rPr>
              <w:instrText xml:space="preserve"> PAGEREF _Toc481563091 \h </w:instrText>
            </w:r>
            <w:r>
              <w:rPr>
                <w:noProof/>
                <w:webHidden/>
              </w:rPr>
            </w:r>
            <w:r>
              <w:rPr>
                <w:noProof/>
                <w:webHidden/>
              </w:rPr>
              <w:fldChar w:fldCharType="separate"/>
            </w:r>
            <w:r w:rsidR="009B72B9">
              <w:rPr>
                <w:noProof/>
                <w:webHidden/>
              </w:rPr>
              <w:t>18</w:t>
            </w:r>
            <w:r>
              <w:rPr>
                <w:noProof/>
                <w:webHidden/>
              </w:rPr>
              <w:fldChar w:fldCharType="end"/>
            </w:r>
          </w:hyperlink>
        </w:p>
        <w:p w:rsidR="009B72B9" w:rsidRDefault="00CB7B9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563092" w:history="1">
            <w:r w:rsidR="009B72B9" w:rsidRPr="003D5F5D">
              <w:rPr>
                <w:rStyle w:val="a3"/>
                <w:noProof/>
              </w:rPr>
              <w:t>4.1</w:t>
            </w:r>
            <w:r w:rsidR="009B72B9">
              <w:rPr>
                <w:rFonts w:asciiTheme="minorHAnsi" w:hAnsiTheme="minorHAnsi" w:cstheme="minorBidi"/>
                <w:smallCaps w:val="0"/>
                <w:noProof/>
                <w:kern w:val="0"/>
                <w:sz w:val="22"/>
                <w:szCs w:val="22"/>
                <w:lang w:eastAsia="zh-CN"/>
              </w:rPr>
              <w:tab/>
            </w:r>
            <w:r w:rsidR="009B72B9" w:rsidRPr="003D5F5D">
              <w:rPr>
                <w:rStyle w:val="a3"/>
                <w:noProof/>
              </w:rPr>
              <w:t>Overview</w:t>
            </w:r>
            <w:r w:rsidR="009B72B9">
              <w:rPr>
                <w:noProof/>
                <w:webHidden/>
              </w:rPr>
              <w:tab/>
            </w:r>
            <w:r>
              <w:rPr>
                <w:noProof/>
                <w:webHidden/>
              </w:rPr>
              <w:fldChar w:fldCharType="begin"/>
            </w:r>
            <w:r w:rsidR="009B72B9">
              <w:rPr>
                <w:noProof/>
                <w:webHidden/>
              </w:rPr>
              <w:instrText xml:space="preserve"> PAGEREF _Toc481563092 \h </w:instrText>
            </w:r>
            <w:r>
              <w:rPr>
                <w:noProof/>
                <w:webHidden/>
              </w:rPr>
            </w:r>
            <w:r>
              <w:rPr>
                <w:noProof/>
                <w:webHidden/>
              </w:rPr>
              <w:fldChar w:fldCharType="separate"/>
            </w:r>
            <w:r w:rsidR="009B72B9">
              <w:rPr>
                <w:noProof/>
                <w:webHidden/>
              </w:rPr>
              <w:t>18</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93" w:history="1">
            <w:r w:rsidR="009B72B9" w:rsidRPr="003D5F5D">
              <w:rPr>
                <w:rStyle w:val="a3"/>
                <w:noProof/>
              </w:rPr>
              <w:t>4.1.1</w:t>
            </w:r>
            <w:r w:rsidR="009B72B9">
              <w:rPr>
                <w:rFonts w:asciiTheme="minorHAnsi" w:hAnsiTheme="minorHAnsi" w:cstheme="minorBidi"/>
                <w:i w:val="0"/>
                <w:iCs w:val="0"/>
                <w:noProof/>
                <w:kern w:val="0"/>
                <w:sz w:val="22"/>
                <w:szCs w:val="22"/>
                <w:lang w:eastAsia="zh-CN"/>
              </w:rPr>
              <w:tab/>
            </w:r>
            <w:r w:rsidR="009B72B9" w:rsidRPr="003D5F5D">
              <w:rPr>
                <w:rStyle w:val="a3"/>
                <w:noProof/>
              </w:rPr>
              <w:t>Introduction</w:t>
            </w:r>
            <w:r w:rsidR="009B72B9">
              <w:rPr>
                <w:noProof/>
                <w:webHidden/>
              </w:rPr>
              <w:tab/>
            </w:r>
            <w:r>
              <w:rPr>
                <w:noProof/>
                <w:webHidden/>
              </w:rPr>
              <w:fldChar w:fldCharType="begin"/>
            </w:r>
            <w:r w:rsidR="009B72B9">
              <w:rPr>
                <w:noProof/>
                <w:webHidden/>
              </w:rPr>
              <w:instrText xml:space="preserve"> PAGEREF _Toc481563093 \h </w:instrText>
            </w:r>
            <w:r>
              <w:rPr>
                <w:noProof/>
                <w:webHidden/>
              </w:rPr>
            </w:r>
            <w:r>
              <w:rPr>
                <w:noProof/>
                <w:webHidden/>
              </w:rPr>
              <w:fldChar w:fldCharType="separate"/>
            </w:r>
            <w:r w:rsidR="009B72B9">
              <w:rPr>
                <w:noProof/>
                <w:webHidden/>
              </w:rPr>
              <w:t>18</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94" w:history="1">
            <w:r w:rsidR="009B72B9" w:rsidRPr="003D5F5D">
              <w:rPr>
                <w:rStyle w:val="a3"/>
                <w:noProof/>
              </w:rPr>
              <w:t>4.1.2</w:t>
            </w:r>
            <w:r w:rsidR="009B72B9">
              <w:rPr>
                <w:rFonts w:asciiTheme="minorHAnsi" w:hAnsiTheme="minorHAnsi" w:cstheme="minorBidi"/>
                <w:i w:val="0"/>
                <w:iCs w:val="0"/>
                <w:noProof/>
                <w:kern w:val="0"/>
                <w:sz w:val="22"/>
                <w:szCs w:val="22"/>
                <w:lang w:eastAsia="zh-CN"/>
              </w:rPr>
              <w:tab/>
            </w:r>
            <w:r w:rsidR="009B72B9" w:rsidRPr="003D5F5D">
              <w:rPr>
                <w:rStyle w:val="a3"/>
                <w:noProof/>
              </w:rPr>
              <w:t>Signals</w:t>
            </w:r>
            <w:r w:rsidR="009B72B9">
              <w:rPr>
                <w:noProof/>
                <w:webHidden/>
              </w:rPr>
              <w:tab/>
            </w:r>
            <w:r>
              <w:rPr>
                <w:noProof/>
                <w:webHidden/>
              </w:rPr>
              <w:fldChar w:fldCharType="begin"/>
            </w:r>
            <w:r w:rsidR="009B72B9">
              <w:rPr>
                <w:noProof/>
                <w:webHidden/>
              </w:rPr>
              <w:instrText xml:space="preserve"> PAGEREF _Toc481563094 \h </w:instrText>
            </w:r>
            <w:r>
              <w:rPr>
                <w:noProof/>
                <w:webHidden/>
              </w:rPr>
            </w:r>
            <w:r>
              <w:rPr>
                <w:noProof/>
                <w:webHidden/>
              </w:rPr>
              <w:fldChar w:fldCharType="separate"/>
            </w:r>
            <w:r w:rsidR="009B72B9">
              <w:rPr>
                <w:noProof/>
                <w:webHidden/>
              </w:rPr>
              <w:t>18</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95" w:history="1">
            <w:r w:rsidR="009B72B9" w:rsidRPr="003D5F5D">
              <w:rPr>
                <w:rStyle w:val="a3"/>
                <w:noProof/>
              </w:rPr>
              <w:t>4.1.3</w:t>
            </w:r>
            <w:r w:rsidR="009B72B9">
              <w:rPr>
                <w:rFonts w:asciiTheme="minorHAnsi" w:hAnsiTheme="minorHAnsi" w:cstheme="minorBidi"/>
                <w:i w:val="0"/>
                <w:iCs w:val="0"/>
                <w:noProof/>
                <w:kern w:val="0"/>
                <w:sz w:val="22"/>
                <w:szCs w:val="22"/>
                <w:lang w:eastAsia="zh-CN"/>
              </w:rPr>
              <w:tab/>
            </w:r>
            <w:r w:rsidR="009B72B9" w:rsidRPr="003D5F5D">
              <w:rPr>
                <w:rStyle w:val="a3"/>
                <w:noProof/>
              </w:rPr>
              <w:t>Submodules</w:t>
            </w:r>
            <w:r w:rsidR="009B72B9">
              <w:rPr>
                <w:noProof/>
                <w:webHidden/>
              </w:rPr>
              <w:tab/>
            </w:r>
            <w:r>
              <w:rPr>
                <w:noProof/>
                <w:webHidden/>
              </w:rPr>
              <w:fldChar w:fldCharType="begin"/>
            </w:r>
            <w:r w:rsidR="009B72B9">
              <w:rPr>
                <w:noProof/>
                <w:webHidden/>
              </w:rPr>
              <w:instrText xml:space="preserve"> PAGEREF _Toc481563095 \h </w:instrText>
            </w:r>
            <w:r>
              <w:rPr>
                <w:noProof/>
                <w:webHidden/>
              </w:rPr>
            </w:r>
            <w:r>
              <w:rPr>
                <w:noProof/>
                <w:webHidden/>
              </w:rPr>
              <w:fldChar w:fldCharType="separate"/>
            </w:r>
            <w:r w:rsidR="009B72B9">
              <w:rPr>
                <w:noProof/>
                <w:webHidden/>
              </w:rPr>
              <w:t>19</w:t>
            </w:r>
            <w:r>
              <w:rPr>
                <w:noProof/>
                <w:webHidden/>
              </w:rPr>
              <w:fldChar w:fldCharType="end"/>
            </w:r>
          </w:hyperlink>
        </w:p>
        <w:p w:rsidR="009B72B9" w:rsidRDefault="00CB7B9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563096" w:history="1">
            <w:r w:rsidR="009B72B9" w:rsidRPr="003D5F5D">
              <w:rPr>
                <w:rStyle w:val="a3"/>
                <w:noProof/>
              </w:rPr>
              <w:t>5</w:t>
            </w:r>
            <w:r w:rsidR="009B72B9">
              <w:rPr>
                <w:rFonts w:asciiTheme="minorHAnsi" w:hAnsiTheme="minorHAnsi" w:cstheme="minorBidi"/>
                <w:b w:val="0"/>
                <w:bCs w:val="0"/>
                <w:caps w:val="0"/>
                <w:noProof/>
                <w:kern w:val="0"/>
                <w:sz w:val="22"/>
                <w:szCs w:val="22"/>
                <w:lang w:eastAsia="zh-CN"/>
              </w:rPr>
              <w:tab/>
            </w:r>
            <w:r w:rsidR="009B72B9" w:rsidRPr="003D5F5D">
              <w:rPr>
                <w:rStyle w:val="a3"/>
                <w:noProof/>
              </w:rPr>
              <w:t>Renaming Unit</w:t>
            </w:r>
            <w:r w:rsidR="009B72B9">
              <w:rPr>
                <w:noProof/>
                <w:webHidden/>
              </w:rPr>
              <w:tab/>
            </w:r>
            <w:r>
              <w:rPr>
                <w:noProof/>
                <w:webHidden/>
              </w:rPr>
              <w:fldChar w:fldCharType="begin"/>
            </w:r>
            <w:r w:rsidR="009B72B9">
              <w:rPr>
                <w:noProof/>
                <w:webHidden/>
              </w:rPr>
              <w:instrText xml:space="preserve"> PAGEREF _Toc481563096 \h </w:instrText>
            </w:r>
            <w:r>
              <w:rPr>
                <w:noProof/>
                <w:webHidden/>
              </w:rPr>
            </w:r>
            <w:r>
              <w:rPr>
                <w:noProof/>
                <w:webHidden/>
              </w:rPr>
              <w:fldChar w:fldCharType="separate"/>
            </w:r>
            <w:r w:rsidR="009B72B9">
              <w:rPr>
                <w:noProof/>
                <w:webHidden/>
              </w:rPr>
              <w:t>22</w:t>
            </w:r>
            <w:r>
              <w:rPr>
                <w:noProof/>
                <w:webHidden/>
              </w:rPr>
              <w:fldChar w:fldCharType="end"/>
            </w:r>
          </w:hyperlink>
        </w:p>
        <w:p w:rsidR="009B72B9" w:rsidRDefault="00CB7B9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563097" w:history="1">
            <w:r w:rsidR="009B72B9" w:rsidRPr="003D5F5D">
              <w:rPr>
                <w:rStyle w:val="a3"/>
                <w:noProof/>
              </w:rPr>
              <w:t>5.1</w:t>
            </w:r>
            <w:r w:rsidR="009B72B9">
              <w:rPr>
                <w:rFonts w:asciiTheme="minorHAnsi" w:hAnsiTheme="minorHAnsi" w:cstheme="minorBidi"/>
                <w:smallCaps w:val="0"/>
                <w:noProof/>
                <w:kern w:val="0"/>
                <w:sz w:val="22"/>
                <w:szCs w:val="22"/>
                <w:lang w:eastAsia="zh-CN"/>
              </w:rPr>
              <w:tab/>
            </w:r>
            <w:r w:rsidR="009B72B9" w:rsidRPr="003D5F5D">
              <w:rPr>
                <w:rStyle w:val="a3"/>
                <w:noProof/>
              </w:rPr>
              <w:t>Overview</w:t>
            </w:r>
            <w:r w:rsidR="009B72B9">
              <w:rPr>
                <w:noProof/>
                <w:webHidden/>
              </w:rPr>
              <w:tab/>
            </w:r>
            <w:r>
              <w:rPr>
                <w:noProof/>
                <w:webHidden/>
              </w:rPr>
              <w:fldChar w:fldCharType="begin"/>
            </w:r>
            <w:r w:rsidR="009B72B9">
              <w:rPr>
                <w:noProof/>
                <w:webHidden/>
              </w:rPr>
              <w:instrText xml:space="preserve"> PAGEREF _Toc481563097 \h </w:instrText>
            </w:r>
            <w:r>
              <w:rPr>
                <w:noProof/>
                <w:webHidden/>
              </w:rPr>
            </w:r>
            <w:r>
              <w:rPr>
                <w:noProof/>
                <w:webHidden/>
              </w:rPr>
              <w:fldChar w:fldCharType="separate"/>
            </w:r>
            <w:r w:rsidR="009B72B9">
              <w:rPr>
                <w:noProof/>
                <w:webHidden/>
              </w:rPr>
              <w:t>22</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98" w:history="1">
            <w:r w:rsidR="009B72B9" w:rsidRPr="003D5F5D">
              <w:rPr>
                <w:rStyle w:val="a3"/>
                <w:noProof/>
              </w:rPr>
              <w:t>5.1.1</w:t>
            </w:r>
            <w:r w:rsidR="009B72B9">
              <w:rPr>
                <w:rFonts w:asciiTheme="minorHAnsi" w:hAnsiTheme="minorHAnsi" w:cstheme="minorBidi"/>
                <w:i w:val="0"/>
                <w:iCs w:val="0"/>
                <w:noProof/>
                <w:kern w:val="0"/>
                <w:sz w:val="22"/>
                <w:szCs w:val="22"/>
                <w:lang w:eastAsia="zh-CN"/>
              </w:rPr>
              <w:tab/>
            </w:r>
            <w:r w:rsidR="009B72B9" w:rsidRPr="003D5F5D">
              <w:rPr>
                <w:rStyle w:val="a3"/>
                <w:noProof/>
              </w:rPr>
              <w:t>Introduction</w:t>
            </w:r>
            <w:r w:rsidR="009B72B9">
              <w:rPr>
                <w:noProof/>
                <w:webHidden/>
              </w:rPr>
              <w:tab/>
            </w:r>
            <w:r>
              <w:rPr>
                <w:noProof/>
                <w:webHidden/>
              </w:rPr>
              <w:fldChar w:fldCharType="begin"/>
            </w:r>
            <w:r w:rsidR="009B72B9">
              <w:rPr>
                <w:noProof/>
                <w:webHidden/>
              </w:rPr>
              <w:instrText xml:space="preserve"> PAGEREF _Toc481563098 \h </w:instrText>
            </w:r>
            <w:r>
              <w:rPr>
                <w:noProof/>
                <w:webHidden/>
              </w:rPr>
            </w:r>
            <w:r>
              <w:rPr>
                <w:noProof/>
                <w:webHidden/>
              </w:rPr>
              <w:fldChar w:fldCharType="separate"/>
            </w:r>
            <w:r w:rsidR="009B72B9">
              <w:rPr>
                <w:noProof/>
                <w:webHidden/>
              </w:rPr>
              <w:t>22</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099" w:history="1">
            <w:r w:rsidR="009B72B9" w:rsidRPr="003D5F5D">
              <w:rPr>
                <w:rStyle w:val="a3"/>
                <w:noProof/>
              </w:rPr>
              <w:t>5.1.2</w:t>
            </w:r>
            <w:r w:rsidR="009B72B9">
              <w:rPr>
                <w:rFonts w:asciiTheme="minorHAnsi" w:hAnsiTheme="minorHAnsi" w:cstheme="minorBidi"/>
                <w:i w:val="0"/>
                <w:iCs w:val="0"/>
                <w:noProof/>
                <w:kern w:val="0"/>
                <w:sz w:val="22"/>
                <w:szCs w:val="22"/>
                <w:lang w:eastAsia="zh-CN"/>
              </w:rPr>
              <w:tab/>
            </w:r>
            <w:r w:rsidR="009B72B9" w:rsidRPr="003D5F5D">
              <w:rPr>
                <w:rStyle w:val="a3"/>
                <w:noProof/>
              </w:rPr>
              <w:t>Signals</w:t>
            </w:r>
            <w:r w:rsidR="009B72B9">
              <w:rPr>
                <w:noProof/>
                <w:webHidden/>
              </w:rPr>
              <w:tab/>
            </w:r>
            <w:r>
              <w:rPr>
                <w:noProof/>
                <w:webHidden/>
              </w:rPr>
              <w:fldChar w:fldCharType="begin"/>
            </w:r>
            <w:r w:rsidR="009B72B9">
              <w:rPr>
                <w:noProof/>
                <w:webHidden/>
              </w:rPr>
              <w:instrText xml:space="preserve"> PAGEREF _Toc481563099 \h </w:instrText>
            </w:r>
            <w:r>
              <w:rPr>
                <w:noProof/>
                <w:webHidden/>
              </w:rPr>
            </w:r>
            <w:r>
              <w:rPr>
                <w:noProof/>
                <w:webHidden/>
              </w:rPr>
              <w:fldChar w:fldCharType="separate"/>
            </w:r>
            <w:r w:rsidR="009B72B9">
              <w:rPr>
                <w:noProof/>
                <w:webHidden/>
              </w:rPr>
              <w:t>22</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100" w:history="1">
            <w:r w:rsidR="009B72B9" w:rsidRPr="003D5F5D">
              <w:rPr>
                <w:rStyle w:val="a3"/>
                <w:noProof/>
              </w:rPr>
              <w:t>5.1.3</w:t>
            </w:r>
            <w:r w:rsidR="009B72B9">
              <w:rPr>
                <w:rFonts w:asciiTheme="minorHAnsi" w:hAnsiTheme="minorHAnsi" w:cstheme="minorBidi"/>
                <w:i w:val="0"/>
                <w:iCs w:val="0"/>
                <w:noProof/>
                <w:kern w:val="0"/>
                <w:sz w:val="22"/>
                <w:szCs w:val="22"/>
                <w:lang w:eastAsia="zh-CN"/>
              </w:rPr>
              <w:tab/>
            </w:r>
            <w:r w:rsidR="009B72B9" w:rsidRPr="003D5F5D">
              <w:rPr>
                <w:rStyle w:val="a3"/>
                <w:noProof/>
              </w:rPr>
              <w:t>Submodules</w:t>
            </w:r>
            <w:r w:rsidR="009B72B9">
              <w:rPr>
                <w:noProof/>
                <w:webHidden/>
              </w:rPr>
              <w:tab/>
            </w:r>
            <w:r>
              <w:rPr>
                <w:noProof/>
                <w:webHidden/>
              </w:rPr>
              <w:fldChar w:fldCharType="begin"/>
            </w:r>
            <w:r w:rsidR="009B72B9">
              <w:rPr>
                <w:noProof/>
                <w:webHidden/>
              </w:rPr>
              <w:instrText xml:space="preserve"> PAGEREF _Toc481563100 \h </w:instrText>
            </w:r>
            <w:r>
              <w:rPr>
                <w:noProof/>
                <w:webHidden/>
              </w:rPr>
            </w:r>
            <w:r>
              <w:rPr>
                <w:noProof/>
                <w:webHidden/>
              </w:rPr>
              <w:fldChar w:fldCharType="separate"/>
            </w:r>
            <w:r w:rsidR="009B72B9">
              <w:rPr>
                <w:noProof/>
                <w:webHidden/>
              </w:rPr>
              <w:t>23</w:t>
            </w:r>
            <w:r>
              <w:rPr>
                <w:noProof/>
                <w:webHidden/>
              </w:rPr>
              <w:fldChar w:fldCharType="end"/>
            </w:r>
          </w:hyperlink>
        </w:p>
        <w:p w:rsidR="009B72B9" w:rsidRDefault="00CB7B9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563101" w:history="1">
            <w:r w:rsidR="009B72B9" w:rsidRPr="003D5F5D">
              <w:rPr>
                <w:rStyle w:val="a3"/>
                <w:noProof/>
              </w:rPr>
              <w:t>6</w:t>
            </w:r>
            <w:r w:rsidR="009B72B9">
              <w:rPr>
                <w:rFonts w:asciiTheme="minorHAnsi" w:hAnsiTheme="minorHAnsi" w:cstheme="minorBidi"/>
                <w:b w:val="0"/>
                <w:bCs w:val="0"/>
                <w:caps w:val="0"/>
                <w:noProof/>
                <w:kern w:val="0"/>
                <w:sz w:val="22"/>
                <w:szCs w:val="22"/>
                <w:lang w:eastAsia="zh-CN"/>
              </w:rPr>
              <w:tab/>
            </w:r>
            <w:r w:rsidR="009B72B9" w:rsidRPr="003D5F5D">
              <w:rPr>
                <w:rStyle w:val="a3"/>
                <w:noProof/>
              </w:rPr>
              <w:t>Instruction Schedule Unit(ISU)</w:t>
            </w:r>
            <w:r w:rsidR="009B72B9">
              <w:rPr>
                <w:noProof/>
                <w:webHidden/>
              </w:rPr>
              <w:tab/>
            </w:r>
            <w:r>
              <w:rPr>
                <w:noProof/>
                <w:webHidden/>
              </w:rPr>
              <w:fldChar w:fldCharType="begin"/>
            </w:r>
            <w:r w:rsidR="009B72B9">
              <w:rPr>
                <w:noProof/>
                <w:webHidden/>
              </w:rPr>
              <w:instrText xml:space="preserve"> PAGEREF _Toc481563101 \h </w:instrText>
            </w:r>
            <w:r>
              <w:rPr>
                <w:noProof/>
                <w:webHidden/>
              </w:rPr>
            </w:r>
            <w:r>
              <w:rPr>
                <w:noProof/>
                <w:webHidden/>
              </w:rPr>
              <w:fldChar w:fldCharType="separate"/>
            </w:r>
            <w:r w:rsidR="009B72B9">
              <w:rPr>
                <w:noProof/>
                <w:webHidden/>
              </w:rPr>
              <w:t>24</w:t>
            </w:r>
            <w:r>
              <w:rPr>
                <w:noProof/>
                <w:webHidden/>
              </w:rPr>
              <w:fldChar w:fldCharType="end"/>
            </w:r>
          </w:hyperlink>
        </w:p>
        <w:p w:rsidR="009B72B9" w:rsidRDefault="00CB7B9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563102" w:history="1">
            <w:r w:rsidR="009B72B9" w:rsidRPr="003D5F5D">
              <w:rPr>
                <w:rStyle w:val="a3"/>
                <w:noProof/>
              </w:rPr>
              <w:t>6.1</w:t>
            </w:r>
            <w:r w:rsidR="009B72B9">
              <w:rPr>
                <w:rFonts w:asciiTheme="minorHAnsi" w:hAnsiTheme="minorHAnsi" w:cstheme="minorBidi"/>
                <w:smallCaps w:val="0"/>
                <w:noProof/>
                <w:kern w:val="0"/>
                <w:sz w:val="22"/>
                <w:szCs w:val="22"/>
                <w:lang w:eastAsia="zh-CN"/>
              </w:rPr>
              <w:tab/>
            </w:r>
            <w:r w:rsidR="009B72B9" w:rsidRPr="003D5F5D">
              <w:rPr>
                <w:rStyle w:val="a3"/>
                <w:noProof/>
              </w:rPr>
              <w:t>Overview</w:t>
            </w:r>
            <w:r w:rsidR="009B72B9">
              <w:rPr>
                <w:noProof/>
                <w:webHidden/>
              </w:rPr>
              <w:tab/>
            </w:r>
            <w:r>
              <w:rPr>
                <w:noProof/>
                <w:webHidden/>
              </w:rPr>
              <w:fldChar w:fldCharType="begin"/>
            </w:r>
            <w:r w:rsidR="009B72B9">
              <w:rPr>
                <w:noProof/>
                <w:webHidden/>
              </w:rPr>
              <w:instrText xml:space="preserve"> PAGEREF _Toc481563102 \h </w:instrText>
            </w:r>
            <w:r>
              <w:rPr>
                <w:noProof/>
                <w:webHidden/>
              </w:rPr>
            </w:r>
            <w:r>
              <w:rPr>
                <w:noProof/>
                <w:webHidden/>
              </w:rPr>
              <w:fldChar w:fldCharType="separate"/>
            </w:r>
            <w:r w:rsidR="009B72B9">
              <w:rPr>
                <w:noProof/>
                <w:webHidden/>
              </w:rPr>
              <w:t>24</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103" w:history="1">
            <w:r w:rsidR="009B72B9" w:rsidRPr="003D5F5D">
              <w:rPr>
                <w:rStyle w:val="a3"/>
                <w:noProof/>
              </w:rPr>
              <w:t>6.1.1</w:t>
            </w:r>
            <w:r w:rsidR="009B72B9">
              <w:rPr>
                <w:rFonts w:asciiTheme="minorHAnsi" w:hAnsiTheme="minorHAnsi" w:cstheme="minorBidi"/>
                <w:i w:val="0"/>
                <w:iCs w:val="0"/>
                <w:noProof/>
                <w:kern w:val="0"/>
                <w:sz w:val="22"/>
                <w:szCs w:val="22"/>
                <w:lang w:eastAsia="zh-CN"/>
              </w:rPr>
              <w:tab/>
            </w:r>
            <w:r w:rsidR="009B72B9" w:rsidRPr="003D5F5D">
              <w:rPr>
                <w:rStyle w:val="a3"/>
                <w:noProof/>
              </w:rPr>
              <w:t>Introduction</w:t>
            </w:r>
            <w:r w:rsidR="009B72B9">
              <w:rPr>
                <w:noProof/>
                <w:webHidden/>
              </w:rPr>
              <w:tab/>
            </w:r>
            <w:r>
              <w:rPr>
                <w:noProof/>
                <w:webHidden/>
              </w:rPr>
              <w:fldChar w:fldCharType="begin"/>
            </w:r>
            <w:r w:rsidR="009B72B9">
              <w:rPr>
                <w:noProof/>
                <w:webHidden/>
              </w:rPr>
              <w:instrText xml:space="preserve"> PAGEREF _Toc481563103 \h </w:instrText>
            </w:r>
            <w:r>
              <w:rPr>
                <w:noProof/>
                <w:webHidden/>
              </w:rPr>
            </w:r>
            <w:r>
              <w:rPr>
                <w:noProof/>
                <w:webHidden/>
              </w:rPr>
              <w:fldChar w:fldCharType="separate"/>
            </w:r>
            <w:r w:rsidR="009B72B9">
              <w:rPr>
                <w:noProof/>
                <w:webHidden/>
              </w:rPr>
              <w:t>24</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104" w:history="1">
            <w:r w:rsidR="009B72B9" w:rsidRPr="003D5F5D">
              <w:rPr>
                <w:rStyle w:val="a3"/>
                <w:noProof/>
              </w:rPr>
              <w:t>6.1.2</w:t>
            </w:r>
            <w:r w:rsidR="009B72B9">
              <w:rPr>
                <w:rFonts w:asciiTheme="minorHAnsi" w:hAnsiTheme="minorHAnsi" w:cstheme="minorBidi"/>
                <w:i w:val="0"/>
                <w:iCs w:val="0"/>
                <w:noProof/>
                <w:kern w:val="0"/>
                <w:sz w:val="22"/>
                <w:szCs w:val="22"/>
                <w:lang w:eastAsia="zh-CN"/>
              </w:rPr>
              <w:tab/>
            </w:r>
            <w:r w:rsidR="009B72B9" w:rsidRPr="003D5F5D">
              <w:rPr>
                <w:rStyle w:val="a3"/>
                <w:noProof/>
              </w:rPr>
              <w:t>Signals</w:t>
            </w:r>
            <w:r w:rsidR="009B72B9">
              <w:rPr>
                <w:noProof/>
                <w:webHidden/>
              </w:rPr>
              <w:tab/>
            </w:r>
            <w:r>
              <w:rPr>
                <w:noProof/>
                <w:webHidden/>
              </w:rPr>
              <w:fldChar w:fldCharType="begin"/>
            </w:r>
            <w:r w:rsidR="009B72B9">
              <w:rPr>
                <w:noProof/>
                <w:webHidden/>
              </w:rPr>
              <w:instrText xml:space="preserve"> PAGEREF _Toc481563104 \h </w:instrText>
            </w:r>
            <w:r>
              <w:rPr>
                <w:noProof/>
                <w:webHidden/>
              </w:rPr>
            </w:r>
            <w:r>
              <w:rPr>
                <w:noProof/>
                <w:webHidden/>
              </w:rPr>
              <w:fldChar w:fldCharType="separate"/>
            </w:r>
            <w:r w:rsidR="009B72B9">
              <w:rPr>
                <w:noProof/>
                <w:webHidden/>
              </w:rPr>
              <w:t>24</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105" w:history="1">
            <w:r w:rsidR="009B72B9" w:rsidRPr="003D5F5D">
              <w:rPr>
                <w:rStyle w:val="a3"/>
                <w:noProof/>
              </w:rPr>
              <w:t>6.1.3</w:t>
            </w:r>
            <w:r w:rsidR="009B72B9">
              <w:rPr>
                <w:rFonts w:asciiTheme="minorHAnsi" w:hAnsiTheme="minorHAnsi" w:cstheme="minorBidi"/>
                <w:i w:val="0"/>
                <w:iCs w:val="0"/>
                <w:noProof/>
                <w:kern w:val="0"/>
                <w:sz w:val="22"/>
                <w:szCs w:val="22"/>
                <w:lang w:eastAsia="zh-CN"/>
              </w:rPr>
              <w:tab/>
            </w:r>
            <w:r w:rsidR="009B72B9" w:rsidRPr="003D5F5D">
              <w:rPr>
                <w:rStyle w:val="a3"/>
                <w:noProof/>
              </w:rPr>
              <w:t>Submodules</w:t>
            </w:r>
            <w:r w:rsidR="009B72B9">
              <w:rPr>
                <w:noProof/>
                <w:webHidden/>
              </w:rPr>
              <w:tab/>
            </w:r>
            <w:r>
              <w:rPr>
                <w:noProof/>
                <w:webHidden/>
              </w:rPr>
              <w:fldChar w:fldCharType="begin"/>
            </w:r>
            <w:r w:rsidR="009B72B9">
              <w:rPr>
                <w:noProof/>
                <w:webHidden/>
              </w:rPr>
              <w:instrText xml:space="preserve"> PAGEREF _Toc481563105 \h </w:instrText>
            </w:r>
            <w:r>
              <w:rPr>
                <w:noProof/>
                <w:webHidden/>
              </w:rPr>
            </w:r>
            <w:r>
              <w:rPr>
                <w:noProof/>
                <w:webHidden/>
              </w:rPr>
              <w:fldChar w:fldCharType="separate"/>
            </w:r>
            <w:r w:rsidR="009B72B9">
              <w:rPr>
                <w:noProof/>
                <w:webHidden/>
              </w:rPr>
              <w:t>25</w:t>
            </w:r>
            <w:r>
              <w:rPr>
                <w:noProof/>
                <w:webHidden/>
              </w:rPr>
              <w:fldChar w:fldCharType="end"/>
            </w:r>
          </w:hyperlink>
        </w:p>
        <w:p w:rsidR="009B72B9" w:rsidRDefault="00CB7B9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563106" w:history="1">
            <w:r w:rsidR="009B72B9" w:rsidRPr="003D5F5D">
              <w:rPr>
                <w:rStyle w:val="a3"/>
                <w:noProof/>
              </w:rPr>
              <w:t>7</w:t>
            </w:r>
            <w:r w:rsidR="009B72B9">
              <w:rPr>
                <w:rFonts w:asciiTheme="minorHAnsi" w:hAnsiTheme="minorHAnsi" w:cstheme="minorBidi"/>
                <w:b w:val="0"/>
                <w:bCs w:val="0"/>
                <w:caps w:val="0"/>
                <w:noProof/>
                <w:kern w:val="0"/>
                <w:sz w:val="22"/>
                <w:szCs w:val="22"/>
                <w:lang w:eastAsia="zh-CN"/>
              </w:rPr>
              <w:tab/>
            </w:r>
            <w:r w:rsidR="009B72B9" w:rsidRPr="003D5F5D">
              <w:rPr>
                <w:rStyle w:val="a3"/>
                <w:noProof/>
              </w:rPr>
              <w:t>Execution Unit</w:t>
            </w:r>
            <w:r w:rsidR="009B72B9">
              <w:rPr>
                <w:noProof/>
                <w:webHidden/>
              </w:rPr>
              <w:tab/>
            </w:r>
            <w:r>
              <w:rPr>
                <w:noProof/>
                <w:webHidden/>
              </w:rPr>
              <w:fldChar w:fldCharType="begin"/>
            </w:r>
            <w:r w:rsidR="009B72B9">
              <w:rPr>
                <w:noProof/>
                <w:webHidden/>
              </w:rPr>
              <w:instrText xml:space="preserve"> PAGEREF _Toc481563106 \h </w:instrText>
            </w:r>
            <w:r>
              <w:rPr>
                <w:noProof/>
                <w:webHidden/>
              </w:rPr>
            </w:r>
            <w:r>
              <w:rPr>
                <w:noProof/>
                <w:webHidden/>
              </w:rPr>
              <w:fldChar w:fldCharType="separate"/>
            </w:r>
            <w:r w:rsidR="009B72B9">
              <w:rPr>
                <w:noProof/>
                <w:webHidden/>
              </w:rPr>
              <w:t>27</w:t>
            </w:r>
            <w:r>
              <w:rPr>
                <w:noProof/>
                <w:webHidden/>
              </w:rPr>
              <w:fldChar w:fldCharType="end"/>
            </w:r>
          </w:hyperlink>
        </w:p>
        <w:p w:rsidR="009B72B9" w:rsidRDefault="00CB7B9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563107" w:history="1">
            <w:r w:rsidR="009B72B9" w:rsidRPr="003D5F5D">
              <w:rPr>
                <w:rStyle w:val="a3"/>
                <w:noProof/>
              </w:rPr>
              <w:t>7.1</w:t>
            </w:r>
            <w:r w:rsidR="009B72B9">
              <w:rPr>
                <w:rFonts w:asciiTheme="minorHAnsi" w:hAnsiTheme="minorHAnsi" w:cstheme="minorBidi"/>
                <w:smallCaps w:val="0"/>
                <w:noProof/>
                <w:kern w:val="0"/>
                <w:sz w:val="22"/>
                <w:szCs w:val="22"/>
                <w:lang w:eastAsia="zh-CN"/>
              </w:rPr>
              <w:tab/>
            </w:r>
            <w:r w:rsidR="009B72B9" w:rsidRPr="003D5F5D">
              <w:rPr>
                <w:rStyle w:val="a3"/>
                <w:noProof/>
              </w:rPr>
              <w:t>Overview</w:t>
            </w:r>
            <w:r w:rsidR="009B72B9">
              <w:rPr>
                <w:noProof/>
                <w:webHidden/>
              </w:rPr>
              <w:tab/>
            </w:r>
            <w:r>
              <w:rPr>
                <w:noProof/>
                <w:webHidden/>
              </w:rPr>
              <w:fldChar w:fldCharType="begin"/>
            </w:r>
            <w:r w:rsidR="009B72B9">
              <w:rPr>
                <w:noProof/>
                <w:webHidden/>
              </w:rPr>
              <w:instrText xml:space="preserve"> PAGEREF _Toc481563107 \h </w:instrText>
            </w:r>
            <w:r>
              <w:rPr>
                <w:noProof/>
                <w:webHidden/>
              </w:rPr>
            </w:r>
            <w:r>
              <w:rPr>
                <w:noProof/>
                <w:webHidden/>
              </w:rPr>
              <w:fldChar w:fldCharType="separate"/>
            </w:r>
            <w:r w:rsidR="009B72B9">
              <w:rPr>
                <w:noProof/>
                <w:webHidden/>
              </w:rPr>
              <w:t>27</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108" w:history="1">
            <w:r w:rsidR="009B72B9" w:rsidRPr="003D5F5D">
              <w:rPr>
                <w:rStyle w:val="a3"/>
                <w:noProof/>
              </w:rPr>
              <w:t>7.1.1</w:t>
            </w:r>
            <w:r w:rsidR="009B72B9">
              <w:rPr>
                <w:rFonts w:asciiTheme="minorHAnsi" w:hAnsiTheme="minorHAnsi" w:cstheme="minorBidi"/>
                <w:i w:val="0"/>
                <w:iCs w:val="0"/>
                <w:noProof/>
                <w:kern w:val="0"/>
                <w:sz w:val="22"/>
                <w:szCs w:val="22"/>
                <w:lang w:eastAsia="zh-CN"/>
              </w:rPr>
              <w:tab/>
            </w:r>
            <w:r w:rsidR="009B72B9" w:rsidRPr="003D5F5D">
              <w:rPr>
                <w:rStyle w:val="a3"/>
                <w:noProof/>
              </w:rPr>
              <w:t>Introduction</w:t>
            </w:r>
            <w:r w:rsidR="009B72B9">
              <w:rPr>
                <w:noProof/>
                <w:webHidden/>
              </w:rPr>
              <w:tab/>
            </w:r>
            <w:r>
              <w:rPr>
                <w:noProof/>
                <w:webHidden/>
              </w:rPr>
              <w:fldChar w:fldCharType="begin"/>
            </w:r>
            <w:r w:rsidR="009B72B9">
              <w:rPr>
                <w:noProof/>
                <w:webHidden/>
              </w:rPr>
              <w:instrText xml:space="preserve"> PAGEREF _Toc481563108 \h </w:instrText>
            </w:r>
            <w:r>
              <w:rPr>
                <w:noProof/>
                <w:webHidden/>
              </w:rPr>
            </w:r>
            <w:r>
              <w:rPr>
                <w:noProof/>
                <w:webHidden/>
              </w:rPr>
              <w:fldChar w:fldCharType="separate"/>
            </w:r>
            <w:r w:rsidR="009B72B9">
              <w:rPr>
                <w:noProof/>
                <w:webHidden/>
              </w:rPr>
              <w:t>27</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109" w:history="1">
            <w:r w:rsidR="009B72B9" w:rsidRPr="003D5F5D">
              <w:rPr>
                <w:rStyle w:val="a3"/>
                <w:noProof/>
              </w:rPr>
              <w:t>7.1.2</w:t>
            </w:r>
            <w:r w:rsidR="009B72B9">
              <w:rPr>
                <w:rFonts w:asciiTheme="minorHAnsi" w:hAnsiTheme="minorHAnsi" w:cstheme="minorBidi"/>
                <w:i w:val="0"/>
                <w:iCs w:val="0"/>
                <w:noProof/>
                <w:kern w:val="0"/>
                <w:sz w:val="22"/>
                <w:szCs w:val="22"/>
                <w:lang w:eastAsia="zh-CN"/>
              </w:rPr>
              <w:tab/>
            </w:r>
            <w:r w:rsidR="009B72B9" w:rsidRPr="003D5F5D">
              <w:rPr>
                <w:rStyle w:val="a3"/>
                <w:noProof/>
              </w:rPr>
              <w:t>Signals</w:t>
            </w:r>
            <w:r w:rsidR="009B72B9">
              <w:rPr>
                <w:noProof/>
                <w:webHidden/>
              </w:rPr>
              <w:tab/>
            </w:r>
            <w:r>
              <w:rPr>
                <w:noProof/>
                <w:webHidden/>
              </w:rPr>
              <w:fldChar w:fldCharType="begin"/>
            </w:r>
            <w:r w:rsidR="009B72B9">
              <w:rPr>
                <w:noProof/>
                <w:webHidden/>
              </w:rPr>
              <w:instrText xml:space="preserve"> PAGEREF _Toc481563109 \h </w:instrText>
            </w:r>
            <w:r>
              <w:rPr>
                <w:noProof/>
                <w:webHidden/>
              </w:rPr>
            </w:r>
            <w:r>
              <w:rPr>
                <w:noProof/>
                <w:webHidden/>
              </w:rPr>
              <w:fldChar w:fldCharType="separate"/>
            </w:r>
            <w:r w:rsidR="009B72B9">
              <w:rPr>
                <w:noProof/>
                <w:webHidden/>
              </w:rPr>
              <w:t>27</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110" w:history="1">
            <w:r w:rsidR="009B72B9" w:rsidRPr="003D5F5D">
              <w:rPr>
                <w:rStyle w:val="a3"/>
                <w:noProof/>
              </w:rPr>
              <w:t>7.1.3</w:t>
            </w:r>
            <w:r w:rsidR="009B72B9">
              <w:rPr>
                <w:rFonts w:asciiTheme="minorHAnsi" w:hAnsiTheme="minorHAnsi" w:cstheme="minorBidi"/>
                <w:i w:val="0"/>
                <w:iCs w:val="0"/>
                <w:noProof/>
                <w:kern w:val="0"/>
                <w:sz w:val="22"/>
                <w:szCs w:val="22"/>
                <w:lang w:eastAsia="zh-CN"/>
              </w:rPr>
              <w:tab/>
            </w:r>
            <w:r w:rsidR="009B72B9" w:rsidRPr="003D5F5D">
              <w:rPr>
                <w:rStyle w:val="a3"/>
                <w:noProof/>
              </w:rPr>
              <w:t>Submodules</w:t>
            </w:r>
            <w:r w:rsidR="009B72B9">
              <w:rPr>
                <w:noProof/>
                <w:webHidden/>
              </w:rPr>
              <w:tab/>
            </w:r>
            <w:r>
              <w:rPr>
                <w:noProof/>
                <w:webHidden/>
              </w:rPr>
              <w:fldChar w:fldCharType="begin"/>
            </w:r>
            <w:r w:rsidR="009B72B9">
              <w:rPr>
                <w:noProof/>
                <w:webHidden/>
              </w:rPr>
              <w:instrText xml:space="preserve"> PAGEREF _Toc481563110 \h </w:instrText>
            </w:r>
            <w:r>
              <w:rPr>
                <w:noProof/>
                <w:webHidden/>
              </w:rPr>
            </w:r>
            <w:r>
              <w:rPr>
                <w:noProof/>
                <w:webHidden/>
              </w:rPr>
              <w:fldChar w:fldCharType="separate"/>
            </w:r>
            <w:r w:rsidR="009B72B9">
              <w:rPr>
                <w:noProof/>
                <w:webHidden/>
              </w:rPr>
              <w:t>28</w:t>
            </w:r>
            <w:r>
              <w:rPr>
                <w:noProof/>
                <w:webHidden/>
              </w:rPr>
              <w:fldChar w:fldCharType="end"/>
            </w:r>
          </w:hyperlink>
        </w:p>
        <w:p w:rsidR="009B72B9" w:rsidRDefault="00CB7B9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563111" w:history="1">
            <w:r w:rsidR="009B72B9" w:rsidRPr="003D5F5D">
              <w:rPr>
                <w:rStyle w:val="a3"/>
                <w:noProof/>
              </w:rPr>
              <w:t>8</w:t>
            </w:r>
            <w:r w:rsidR="009B72B9">
              <w:rPr>
                <w:rFonts w:asciiTheme="minorHAnsi" w:hAnsiTheme="minorHAnsi" w:cstheme="minorBidi"/>
                <w:b w:val="0"/>
                <w:bCs w:val="0"/>
                <w:caps w:val="0"/>
                <w:noProof/>
                <w:kern w:val="0"/>
                <w:sz w:val="22"/>
                <w:szCs w:val="22"/>
                <w:lang w:eastAsia="zh-CN"/>
              </w:rPr>
              <w:tab/>
            </w:r>
            <w:r w:rsidR="009B72B9" w:rsidRPr="003D5F5D">
              <w:rPr>
                <w:rStyle w:val="a3"/>
                <w:noProof/>
              </w:rPr>
              <w:t>Level 1 data Cache</w:t>
            </w:r>
            <w:r w:rsidR="009B72B9">
              <w:rPr>
                <w:noProof/>
                <w:webHidden/>
              </w:rPr>
              <w:tab/>
            </w:r>
            <w:r>
              <w:rPr>
                <w:noProof/>
                <w:webHidden/>
              </w:rPr>
              <w:fldChar w:fldCharType="begin"/>
            </w:r>
            <w:r w:rsidR="009B72B9">
              <w:rPr>
                <w:noProof/>
                <w:webHidden/>
              </w:rPr>
              <w:instrText xml:space="preserve"> PAGEREF _Toc481563111 \h </w:instrText>
            </w:r>
            <w:r>
              <w:rPr>
                <w:noProof/>
                <w:webHidden/>
              </w:rPr>
            </w:r>
            <w:r>
              <w:rPr>
                <w:noProof/>
                <w:webHidden/>
              </w:rPr>
              <w:fldChar w:fldCharType="separate"/>
            </w:r>
            <w:r w:rsidR="009B72B9">
              <w:rPr>
                <w:noProof/>
                <w:webHidden/>
              </w:rPr>
              <w:t>29</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112" w:history="1">
            <w:r w:rsidR="009B72B9" w:rsidRPr="003D5F5D">
              <w:rPr>
                <w:rStyle w:val="a3"/>
                <w:noProof/>
              </w:rPr>
              <w:t>8.1.1</w:t>
            </w:r>
            <w:r w:rsidR="009B72B9">
              <w:rPr>
                <w:rFonts w:asciiTheme="minorHAnsi" w:hAnsiTheme="minorHAnsi" w:cstheme="minorBidi"/>
                <w:i w:val="0"/>
                <w:iCs w:val="0"/>
                <w:noProof/>
                <w:kern w:val="0"/>
                <w:sz w:val="22"/>
                <w:szCs w:val="22"/>
                <w:lang w:eastAsia="zh-CN"/>
              </w:rPr>
              <w:tab/>
            </w:r>
            <w:r w:rsidR="009B72B9" w:rsidRPr="003D5F5D">
              <w:rPr>
                <w:rStyle w:val="a3"/>
                <w:noProof/>
              </w:rPr>
              <w:t>Overview</w:t>
            </w:r>
            <w:r w:rsidR="009B72B9">
              <w:rPr>
                <w:noProof/>
                <w:webHidden/>
              </w:rPr>
              <w:tab/>
            </w:r>
            <w:r>
              <w:rPr>
                <w:noProof/>
                <w:webHidden/>
              </w:rPr>
              <w:fldChar w:fldCharType="begin"/>
            </w:r>
            <w:r w:rsidR="009B72B9">
              <w:rPr>
                <w:noProof/>
                <w:webHidden/>
              </w:rPr>
              <w:instrText xml:space="preserve"> PAGEREF _Toc481563112 \h </w:instrText>
            </w:r>
            <w:r>
              <w:rPr>
                <w:noProof/>
                <w:webHidden/>
              </w:rPr>
            </w:r>
            <w:r>
              <w:rPr>
                <w:noProof/>
                <w:webHidden/>
              </w:rPr>
              <w:fldChar w:fldCharType="separate"/>
            </w:r>
            <w:r w:rsidR="009B72B9">
              <w:rPr>
                <w:noProof/>
                <w:webHidden/>
              </w:rPr>
              <w:t>29</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113" w:history="1">
            <w:r w:rsidR="009B72B9" w:rsidRPr="003D5F5D">
              <w:rPr>
                <w:rStyle w:val="a3"/>
                <w:noProof/>
              </w:rPr>
              <w:t>8.1.2</w:t>
            </w:r>
            <w:r w:rsidR="009B72B9">
              <w:rPr>
                <w:rFonts w:asciiTheme="minorHAnsi" w:hAnsiTheme="minorHAnsi" w:cstheme="minorBidi"/>
                <w:i w:val="0"/>
                <w:iCs w:val="0"/>
                <w:noProof/>
                <w:kern w:val="0"/>
                <w:sz w:val="22"/>
                <w:szCs w:val="22"/>
                <w:lang w:eastAsia="zh-CN"/>
              </w:rPr>
              <w:tab/>
            </w:r>
            <w:r w:rsidR="009B72B9" w:rsidRPr="003D5F5D">
              <w:rPr>
                <w:rStyle w:val="a3"/>
                <w:noProof/>
              </w:rPr>
              <w:t>Introduction</w:t>
            </w:r>
            <w:r w:rsidR="009B72B9">
              <w:rPr>
                <w:noProof/>
                <w:webHidden/>
              </w:rPr>
              <w:tab/>
            </w:r>
            <w:r>
              <w:rPr>
                <w:noProof/>
                <w:webHidden/>
              </w:rPr>
              <w:fldChar w:fldCharType="begin"/>
            </w:r>
            <w:r w:rsidR="009B72B9">
              <w:rPr>
                <w:noProof/>
                <w:webHidden/>
              </w:rPr>
              <w:instrText xml:space="preserve"> PAGEREF _Toc481563113 \h </w:instrText>
            </w:r>
            <w:r>
              <w:rPr>
                <w:noProof/>
                <w:webHidden/>
              </w:rPr>
            </w:r>
            <w:r>
              <w:rPr>
                <w:noProof/>
                <w:webHidden/>
              </w:rPr>
              <w:fldChar w:fldCharType="separate"/>
            </w:r>
            <w:r w:rsidR="009B72B9">
              <w:rPr>
                <w:noProof/>
                <w:webHidden/>
              </w:rPr>
              <w:t>29</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114" w:history="1">
            <w:r w:rsidR="009B72B9" w:rsidRPr="003D5F5D">
              <w:rPr>
                <w:rStyle w:val="a3"/>
                <w:noProof/>
              </w:rPr>
              <w:t>8.1.3</w:t>
            </w:r>
            <w:r w:rsidR="009B72B9">
              <w:rPr>
                <w:rFonts w:asciiTheme="minorHAnsi" w:hAnsiTheme="minorHAnsi" w:cstheme="minorBidi"/>
                <w:i w:val="0"/>
                <w:iCs w:val="0"/>
                <w:noProof/>
                <w:kern w:val="0"/>
                <w:sz w:val="22"/>
                <w:szCs w:val="22"/>
                <w:lang w:eastAsia="zh-CN"/>
              </w:rPr>
              <w:tab/>
            </w:r>
            <w:r w:rsidR="009B72B9" w:rsidRPr="003D5F5D">
              <w:rPr>
                <w:rStyle w:val="a3"/>
                <w:noProof/>
              </w:rPr>
              <w:t>Signals</w:t>
            </w:r>
            <w:r w:rsidR="009B72B9">
              <w:rPr>
                <w:noProof/>
                <w:webHidden/>
              </w:rPr>
              <w:tab/>
            </w:r>
            <w:r>
              <w:rPr>
                <w:noProof/>
                <w:webHidden/>
              </w:rPr>
              <w:fldChar w:fldCharType="begin"/>
            </w:r>
            <w:r w:rsidR="009B72B9">
              <w:rPr>
                <w:noProof/>
                <w:webHidden/>
              </w:rPr>
              <w:instrText xml:space="preserve"> PAGEREF _Toc481563114 \h </w:instrText>
            </w:r>
            <w:r>
              <w:rPr>
                <w:noProof/>
                <w:webHidden/>
              </w:rPr>
            </w:r>
            <w:r>
              <w:rPr>
                <w:noProof/>
                <w:webHidden/>
              </w:rPr>
              <w:fldChar w:fldCharType="separate"/>
            </w:r>
            <w:r w:rsidR="009B72B9">
              <w:rPr>
                <w:noProof/>
                <w:webHidden/>
              </w:rPr>
              <w:t>29</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115" w:history="1">
            <w:r w:rsidR="009B72B9" w:rsidRPr="003D5F5D">
              <w:rPr>
                <w:rStyle w:val="a3"/>
                <w:noProof/>
              </w:rPr>
              <w:t>8.1.4</w:t>
            </w:r>
            <w:r w:rsidR="009B72B9">
              <w:rPr>
                <w:rFonts w:asciiTheme="minorHAnsi" w:hAnsiTheme="minorHAnsi" w:cstheme="minorBidi"/>
                <w:i w:val="0"/>
                <w:iCs w:val="0"/>
                <w:noProof/>
                <w:kern w:val="0"/>
                <w:sz w:val="22"/>
                <w:szCs w:val="22"/>
                <w:lang w:eastAsia="zh-CN"/>
              </w:rPr>
              <w:tab/>
            </w:r>
            <w:r w:rsidR="009B72B9" w:rsidRPr="003D5F5D">
              <w:rPr>
                <w:rStyle w:val="a3"/>
                <w:noProof/>
              </w:rPr>
              <w:t>Submodules</w:t>
            </w:r>
            <w:r w:rsidR="009B72B9">
              <w:rPr>
                <w:noProof/>
                <w:webHidden/>
              </w:rPr>
              <w:tab/>
            </w:r>
            <w:r>
              <w:rPr>
                <w:noProof/>
                <w:webHidden/>
              </w:rPr>
              <w:fldChar w:fldCharType="begin"/>
            </w:r>
            <w:r w:rsidR="009B72B9">
              <w:rPr>
                <w:noProof/>
                <w:webHidden/>
              </w:rPr>
              <w:instrText xml:space="preserve"> PAGEREF _Toc481563115 \h </w:instrText>
            </w:r>
            <w:r>
              <w:rPr>
                <w:noProof/>
                <w:webHidden/>
              </w:rPr>
            </w:r>
            <w:r>
              <w:rPr>
                <w:noProof/>
                <w:webHidden/>
              </w:rPr>
              <w:fldChar w:fldCharType="separate"/>
            </w:r>
            <w:r w:rsidR="009B72B9">
              <w:rPr>
                <w:noProof/>
                <w:webHidden/>
              </w:rPr>
              <w:t>30</w:t>
            </w:r>
            <w:r>
              <w:rPr>
                <w:noProof/>
                <w:webHidden/>
              </w:rPr>
              <w:fldChar w:fldCharType="end"/>
            </w:r>
          </w:hyperlink>
        </w:p>
        <w:p w:rsidR="009B72B9" w:rsidRDefault="00CB7B9C">
          <w:pPr>
            <w:pStyle w:val="13"/>
            <w:tabs>
              <w:tab w:val="left" w:pos="420"/>
              <w:tab w:val="right" w:leader="dot" w:pos="9736"/>
            </w:tabs>
            <w:rPr>
              <w:rFonts w:asciiTheme="minorHAnsi" w:hAnsiTheme="minorHAnsi" w:cstheme="minorBidi"/>
              <w:b w:val="0"/>
              <w:bCs w:val="0"/>
              <w:caps w:val="0"/>
              <w:noProof/>
              <w:kern w:val="0"/>
              <w:sz w:val="22"/>
              <w:szCs w:val="22"/>
              <w:lang w:eastAsia="zh-CN"/>
            </w:rPr>
          </w:pPr>
          <w:hyperlink w:anchor="_Toc481563116" w:history="1">
            <w:r w:rsidR="009B72B9" w:rsidRPr="003D5F5D">
              <w:rPr>
                <w:rStyle w:val="a3"/>
                <w:noProof/>
              </w:rPr>
              <w:t>9</w:t>
            </w:r>
            <w:r w:rsidR="009B72B9">
              <w:rPr>
                <w:rFonts w:asciiTheme="minorHAnsi" w:hAnsiTheme="minorHAnsi" w:cstheme="minorBidi"/>
                <w:b w:val="0"/>
                <w:bCs w:val="0"/>
                <w:caps w:val="0"/>
                <w:noProof/>
                <w:kern w:val="0"/>
                <w:sz w:val="22"/>
                <w:szCs w:val="22"/>
                <w:lang w:eastAsia="zh-CN"/>
              </w:rPr>
              <w:tab/>
            </w:r>
            <w:r w:rsidR="009B72B9" w:rsidRPr="003D5F5D">
              <w:rPr>
                <w:rStyle w:val="a3"/>
                <w:noProof/>
              </w:rPr>
              <w:t>Retire Unit</w:t>
            </w:r>
            <w:r w:rsidR="009B72B9">
              <w:rPr>
                <w:noProof/>
                <w:webHidden/>
              </w:rPr>
              <w:tab/>
            </w:r>
            <w:r>
              <w:rPr>
                <w:noProof/>
                <w:webHidden/>
              </w:rPr>
              <w:fldChar w:fldCharType="begin"/>
            </w:r>
            <w:r w:rsidR="009B72B9">
              <w:rPr>
                <w:noProof/>
                <w:webHidden/>
              </w:rPr>
              <w:instrText xml:space="preserve"> PAGEREF _Toc481563116 \h </w:instrText>
            </w:r>
            <w:r>
              <w:rPr>
                <w:noProof/>
                <w:webHidden/>
              </w:rPr>
            </w:r>
            <w:r>
              <w:rPr>
                <w:noProof/>
                <w:webHidden/>
              </w:rPr>
              <w:fldChar w:fldCharType="separate"/>
            </w:r>
            <w:r w:rsidR="009B72B9">
              <w:rPr>
                <w:noProof/>
                <w:webHidden/>
              </w:rPr>
              <w:t>31</w:t>
            </w:r>
            <w:r>
              <w:rPr>
                <w:noProof/>
                <w:webHidden/>
              </w:rPr>
              <w:fldChar w:fldCharType="end"/>
            </w:r>
          </w:hyperlink>
        </w:p>
        <w:p w:rsidR="009B72B9" w:rsidRDefault="00CB7B9C">
          <w:pPr>
            <w:pStyle w:val="20"/>
            <w:tabs>
              <w:tab w:val="left" w:pos="840"/>
              <w:tab w:val="right" w:leader="dot" w:pos="9736"/>
            </w:tabs>
            <w:rPr>
              <w:rFonts w:asciiTheme="minorHAnsi" w:hAnsiTheme="minorHAnsi" w:cstheme="minorBidi"/>
              <w:smallCaps w:val="0"/>
              <w:noProof/>
              <w:kern w:val="0"/>
              <w:sz w:val="22"/>
              <w:szCs w:val="22"/>
              <w:lang w:eastAsia="zh-CN"/>
            </w:rPr>
          </w:pPr>
          <w:hyperlink w:anchor="_Toc481563117" w:history="1">
            <w:r w:rsidR="009B72B9" w:rsidRPr="003D5F5D">
              <w:rPr>
                <w:rStyle w:val="a3"/>
                <w:noProof/>
              </w:rPr>
              <w:t>9.1</w:t>
            </w:r>
            <w:r w:rsidR="009B72B9">
              <w:rPr>
                <w:rFonts w:asciiTheme="minorHAnsi" w:hAnsiTheme="minorHAnsi" w:cstheme="minorBidi"/>
                <w:smallCaps w:val="0"/>
                <w:noProof/>
                <w:kern w:val="0"/>
                <w:sz w:val="22"/>
                <w:szCs w:val="22"/>
                <w:lang w:eastAsia="zh-CN"/>
              </w:rPr>
              <w:tab/>
            </w:r>
            <w:r w:rsidR="009B72B9" w:rsidRPr="003D5F5D">
              <w:rPr>
                <w:rStyle w:val="a3"/>
                <w:noProof/>
              </w:rPr>
              <w:t>Overview</w:t>
            </w:r>
            <w:r w:rsidR="009B72B9">
              <w:rPr>
                <w:noProof/>
                <w:webHidden/>
              </w:rPr>
              <w:tab/>
            </w:r>
            <w:r>
              <w:rPr>
                <w:noProof/>
                <w:webHidden/>
              </w:rPr>
              <w:fldChar w:fldCharType="begin"/>
            </w:r>
            <w:r w:rsidR="009B72B9">
              <w:rPr>
                <w:noProof/>
                <w:webHidden/>
              </w:rPr>
              <w:instrText xml:space="preserve"> PAGEREF _Toc481563117 \h </w:instrText>
            </w:r>
            <w:r>
              <w:rPr>
                <w:noProof/>
                <w:webHidden/>
              </w:rPr>
            </w:r>
            <w:r>
              <w:rPr>
                <w:noProof/>
                <w:webHidden/>
              </w:rPr>
              <w:fldChar w:fldCharType="separate"/>
            </w:r>
            <w:r w:rsidR="009B72B9">
              <w:rPr>
                <w:noProof/>
                <w:webHidden/>
              </w:rPr>
              <w:t>31</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118" w:history="1">
            <w:r w:rsidR="009B72B9" w:rsidRPr="003D5F5D">
              <w:rPr>
                <w:rStyle w:val="a3"/>
                <w:noProof/>
              </w:rPr>
              <w:t>9.1.1</w:t>
            </w:r>
            <w:r w:rsidR="009B72B9">
              <w:rPr>
                <w:rFonts w:asciiTheme="minorHAnsi" w:hAnsiTheme="minorHAnsi" w:cstheme="minorBidi"/>
                <w:i w:val="0"/>
                <w:iCs w:val="0"/>
                <w:noProof/>
                <w:kern w:val="0"/>
                <w:sz w:val="22"/>
                <w:szCs w:val="22"/>
                <w:lang w:eastAsia="zh-CN"/>
              </w:rPr>
              <w:tab/>
            </w:r>
            <w:r w:rsidR="009B72B9" w:rsidRPr="003D5F5D">
              <w:rPr>
                <w:rStyle w:val="a3"/>
                <w:noProof/>
              </w:rPr>
              <w:t>Introduction</w:t>
            </w:r>
            <w:r w:rsidR="009B72B9">
              <w:rPr>
                <w:noProof/>
                <w:webHidden/>
              </w:rPr>
              <w:tab/>
            </w:r>
            <w:r>
              <w:rPr>
                <w:noProof/>
                <w:webHidden/>
              </w:rPr>
              <w:fldChar w:fldCharType="begin"/>
            </w:r>
            <w:r w:rsidR="009B72B9">
              <w:rPr>
                <w:noProof/>
                <w:webHidden/>
              </w:rPr>
              <w:instrText xml:space="preserve"> PAGEREF _Toc481563118 \h </w:instrText>
            </w:r>
            <w:r>
              <w:rPr>
                <w:noProof/>
                <w:webHidden/>
              </w:rPr>
            </w:r>
            <w:r>
              <w:rPr>
                <w:noProof/>
                <w:webHidden/>
              </w:rPr>
              <w:fldChar w:fldCharType="separate"/>
            </w:r>
            <w:r w:rsidR="009B72B9">
              <w:rPr>
                <w:noProof/>
                <w:webHidden/>
              </w:rPr>
              <w:t>31</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119" w:history="1">
            <w:r w:rsidR="009B72B9" w:rsidRPr="003D5F5D">
              <w:rPr>
                <w:rStyle w:val="a3"/>
                <w:noProof/>
              </w:rPr>
              <w:t>9.1.2</w:t>
            </w:r>
            <w:r w:rsidR="009B72B9">
              <w:rPr>
                <w:rFonts w:asciiTheme="minorHAnsi" w:hAnsiTheme="minorHAnsi" w:cstheme="minorBidi"/>
                <w:i w:val="0"/>
                <w:iCs w:val="0"/>
                <w:noProof/>
                <w:kern w:val="0"/>
                <w:sz w:val="22"/>
                <w:szCs w:val="22"/>
                <w:lang w:eastAsia="zh-CN"/>
              </w:rPr>
              <w:tab/>
            </w:r>
            <w:r w:rsidR="009B72B9" w:rsidRPr="003D5F5D">
              <w:rPr>
                <w:rStyle w:val="a3"/>
                <w:noProof/>
              </w:rPr>
              <w:t>Signals</w:t>
            </w:r>
            <w:r w:rsidR="009B72B9">
              <w:rPr>
                <w:noProof/>
                <w:webHidden/>
              </w:rPr>
              <w:tab/>
            </w:r>
            <w:r>
              <w:rPr>
                <w:noProof/>
                <w:webHidden/>
              </w:rPr>
              <w:fldChar w:fldCharType="begin"/>
            </w:r>
            <w:r w:rsidR="009B72B9">
              <w:rPr>
                <w:noProof/>
                <w:webHidden/>
              </w:rPr>
              <w:instrText xml:space="preserve"> PAGEREF _Toc481563119 \h </w:instrText>
            </w:r>
            <w:r>
              <w:rPr>
                <w:noProof/>
                <w:webHidden/>
              </w:rPr>
            </w:r>
            <w:r>
              <w:rPr>
                <w:noProof/>
                <w:webHidden/>
              </w:rPr>
              <w:fldChar w:fldCharType="separate"/>
            </w:r>
            <w:r w:rsidR="009B72B9">
              <w:rPr>
                <w:noProof/>
                <w:webHidden/>
              </w:rPr>
              <w:t>31</w:t>
            </w:r>
            <w:r>
              <w:rPr>
                <w:noProof/>
                <w:webHidden/>
              </w:rPr>
              <w:fldChar w:fldCharType="end"/>
            </w:r>
          </w:hyperlink>
        </w:p>
        <w:p w:rsidR="009B72B9" w:rsidRDefault="00CB7B9C">
          <w:pPr>
            <w:pStyle w:val="30"/>
            <w:tabs>
              <w:tab w:val="left" w:pos="1050"/>
              <w:tab w:val="right" w:leader="dot" w:pos="9736"/>
            </w:tabs>
            <w:rPr>
              <w:rFonts w:asciiTheme="minorHAnsi" w:hAnsiTheme="minorHAnsi" w:cstheme="minorBidi"/>
              <w:i w:val="0"/>
              <w:iCs w:val="0"/>
              <w:noProof/>
              <w:kern w:val="0"/>
              <w:sz w:val="22"/>
              <w:szCs w:val="22"/>
              <w:lang w:eastAsia="zh-CN"/>
            </w:rPr>
          </w:pPr>
          <w:hyperlink w:anchor="_Toc481563120" w:history="1">
            <w:r w:rsidR="009B72B9" w:rsidRPr="003D5F5D">
              <w:rPr>
                <w:rStyle w:val="a3"/>
                <w:noProof/>
              </w:rPr>
              <w:t>9.1.3</w:t>
            </w:r>
            <w:r w:rsidR="009B72B9">
              <w:rPr>
                <w:rFonts w:asciiTheme="minorHAnsi" w:hAnsiTheme="minorHAnsi" w:cstheme="minorBidi"/>
                <w:i w:val="0"/>
                <w:iCs w:val="0"/>
                <w:noProof/>
                <w:kern w:val="0"/>
                <w:sz w:val="22"/>
                <w:szCs w:val="22"/>
                <w:lang w:eastAsia="zh-CN"/>
              </w:rPr>
              <w:tab/>
            </w:r>
            <w:r w:rsidR="009B72B9" w:rsidRPr="003D5F5D">
              <w:rPr>
                <w:rStyle w:val="a3"/>
                <w:noProof/>
              </w:rPr>
              <w:t>Submodules</w:t>
            </w:r>
            <w:r w:rsidR="009B72B9">
              <w:rPr>
                <w:noProof/>
                <w:webHidden/>
              </w:rPr>
              <w:tab/>
            </w:r>
            <w:r>
              <w:rPr>
                <w:noProof/>
                <w:webHidden/>
              </w:rPr>
              <w:fldChar w:fldCharType="begin"/>
            </w:r>
            <w:r w:rsidR="009B72B9">
              <w:rPr>
                <w:noProof/>
                <w:webHidden/>
              </w:rPr>
              <w:instrText xml:space="preserve"> PAGEREF _Toc481563120 \h </w:instrText>
            </w:r>
            <w:r>
              <w:rPr>
                <w:noProof/>
                <w:webHidden/>
              </w:rPr>
            </w:r>
            <w:r>
              <w:rPr>
                <w:noProof/>
                <w:webHidden/>
              </w:rPr>
              <w:fldChar w:fldCharType="separate"/>
            </w:r>
            <w:r w:rsidR="009B72B9">
              <w:rPr>
                <w:noProof/>
                <w:webHidden/>
              </w:rPr>
              <w:t>32</w:t>
            </w:r>
            <w:r>
              <w:rPr>
                <w:noProof/>
                <w:webHidden/>
              </w:rPr>
              <w:fldChar w:fldCharType="end"/>
            </w:r>
          </w:hyperlink>
        </w:p>
        <w:p w:rsidR="009B72B9" w:rsidRDefault="00CB7B9C">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1563121" w:history="1">
            <w:r w:rsidR="009B72B9" w:rsidRPr="003D5F5D">
              <w:rPr>
                <w:rStyle w:val="a3"/>
                <w:noProof/>
              </w:rPr>
              <w:t>10</w:t>
            </w:r>
            <w:r w:rsidR="009B72B9">
              <w:rPr>
                <w:rFonts w:asciiTheme="minorHAnsi" w:hAnsiTheme="minorHAnsi" w:cstheme="minorBidi"/>
                <w:b w:val="0"/>
                <w:bCs w:val="0"/>
                <w:caps w:val="0"/>
                <w:noProof/>
                <w:kern w:val="0"/>
                <w:sz w:val="22"/>
                <w:szCs w:val="22"/>
                <w:lang w:eastAsia="zh-CN"/>
              </w:rPr>
              <w:tab/>
            </w:r>
            <w:r w:rsidR="009B72B9" w:rsidRPr="003D5F5D">
              <w:rPr>
                <w:rStyle w:val="a3"/>
                <w:noProof/>
              </w:rPr>
              <w:t>Interrupt</w:t>
            </w:r>
            <w:r w:rsidR="009B72B9">
              <w:rPr>
                <w:noProof/>
                <w:webHidden/>
              </w:rPr>
              <w:tab/>
            </w:r>
            <w:r>
              <w:rPr>
                <w:noProof/>
                <w:webHidden/>
              </w:rPr>
              <w:fldChar w:fldCharType="begin"/>
            </w:r>
            <w:r w:rsidR="009B72B9">
              <w:rPr>
                <w:noProof/>
                <w:webHidden/>
              </w:rPr>
              <w:instrText xml:space="preserve"> PAGEREF _Toc481563121 \h </w:instrText>
            </w:r>
            <w:r>
              <w:rPr>
                <w:noProof/>
                <w:webHidden/>
              </w:rPr>
            </w:r>
            <w:r>
              <w:rPr>
                <w:noProof/>
                <w:webHidden/>
              </w:rPr>
              <w:fldChar w:fldCharType="separate"/>
            </w:r>
            <w:r w:rsidR="009B72B9">
              <w:rPr>
                <w:noProof/>
                <w:webHidden/>
              </w:rPr>
              <w:t>33</w:t>
            </w:r>
            <w:r>
              <w:rPr>
                <w:noProof/>
                <w:webHidden/>
              </w:rPr>
              <w:fldChar w:fldCharType="end"/>
            </w:r>
          </w:hyperlink>
        </w:p>
        <w:p w:rsidR="009B72B9" w:rsidRDefault="00CB7B9C">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1563122" w:history="1">
            <w:r w:rsidR="009B72B9" w:rsidRPr="003D5F5D">
              <w:rPr>
                <w:rStyle w:val="a3"/>
                <w:noProof/>
              </w:rPr>
              <w:t>11</w:t>
            </w:r>
            <w:r w:rsidR="009B72B9">
              <w:rPr>
                <w:rFonts w:asciiTheme="minorHAnsi" w:hAnsiTheme="minorHAnsi" w:cstheme="minorBidi"/>
                <w:b w:val="0"/>
                <w:bCs w:val="0"/>
                <w:caps w:val="0"/>
                <w:noProof/>
                <w:kern w:val="0"/>
                <w:sz w:val="22"/>
                <w:szCs w:val="22"/>
                <w:lang w:eastAsia="zh-CN"/>
              </w:rPr>
              <w:tab/>
            </w:r>
            <w:r w:rsidR="009B72B9" w:rsidRPr="003D5F5D">
              <w:rPr>
                <w:rStyle w:val="a3"/>
                <w:noProof/>
              </w:rPr>
              <w:t>Debug Unit</w:t>
            </w:r>
            <w:r w:rsidR="009B72B9">
              <w:rPr>
                <w:noProof/>
                <w:webHidden/>
              </w:rPr>
              <w:tab/>
            </w:r>
            <w:r>
              <w:rPr>
                <w:noProof/>
                <w:webHidden/>
              </w:rPr>
              <w:fldChar w:fldCharType="begin"/>
            </w:r>
            <w:r w:rsidR="009B72B9">
              <w:rPr>
                <w:noProof/>
                <w:webHidden/>
              </w:rPr>
              <w:instrText xml:space="preserve"> PAGEREF _Toc481563122 \h </w:instrText>
            </w:r>
            <w:r>
              <w:rPr>
                <w:noProof/>
                <w:webHidden/>
              </w:rPr>
            </w:r>
            <w:r>
              <w:rPr>
                <w:noProof/>
                <w:webHidden/>
              </w:rPr>
              <w:fldChar w:fldCharType="separate"/>
            </w:r>
            <w:r w:rsidR="009B72B9">
              <w:rPr>
                <w:noProof/>
                <w:webHidden/>
              </w:rPr>
              <w:t>34</w:t>
            </w:r>
            <w:r>
              <w:rPr>
                <w:noProof/>
                <w:webHidden/>
              </w:rPr>
              <w:fldChar w:fldCharType="end"/>
            </w:r>
          </w:hyperlink>
        </w:p>
        <w:p w:rsidR="009B72B9" w:rsidRDefault="00CB7B9C">
          <w:pPr>
            <w:pStyle w:val="13"/>
            <w:tabs>
              <w:tab w:val="left" w:pos="630"/>
              <w:tab w:val="right" w:leader="dot" w:pos="9736"/>
            </w:tabs>
            <w:rPr>
              <w:rFonts w:asciiTheme="minorHAnsi" w:hAnsiTheme="minorHAnsi" w:cstheme="minorBidi"/>
              <w:b w:val="0"/>
              <w:bCs w:val="0"/>
              <w:caps w:val="0"/>
              <w:noProof/>
              <w:kern w:val="0"/>
              <w:sz w:val="22"/>
              <w:szCs w:val="22"/>
              <w:lang w:eastAsia="zh-CN"/>
            </w:rPr>
          </w:pPr>
          <w:hyperlink w:anchor="_Toc481563123" w:history="1">
            <w:r w:rsidR="009B72B9" w:rsidRPr="003D5F5D">
              <w:rPr>
                <w:rStyle w:val="a3"/>
                <w:noProof/>
              </w:rPr>
              <w:t>12</w:t>
            </w:r>
            <w:r w:rsidR="009B72B9">
              <w:rPr>
                <w:rFonts w:asciiTheme="minorHAnsi" w:hAnsiTheme="minorHAnsi" w:cstheme="minorBidi"/>
                <w:b w:val="0"/>
                <w:bCs w:val="0"/>
                <w:caps w:val="0"/>
                <w:noProof/>
                <w:kern w:val="0"/>
                <w:sz w:val="22"/>
                <w:szCs w:val="22"/>
                <w:lang w:eastAsia="zh-CN"/>
              </w:rPr>
              <w:tab/>
            </w:r>
            <w:r w:rsidR="009B72B9" w:rsidRPr="003D5F5D">
              <w:rPr>
                <w:rStyle w:val="a3"/>
                <w:noProof/>
              </w:rPr>
              <w:t>Coprocessor</w:t>
            </w:r>
            <w:r w:rsidR="009B72B9">
              <w:rPr>
                <w:noProof/>
                <w:webHidden/>
              </w:rPr>
              <w:tab/>
            </w:r>
            <w:r>
              <w:rPr>
                <w:noProof/>
                <w:webHidden/>
              </w:rPr>
              <w:fldChar w:fldCharType="begin"/>
            </w:r>
            <w:r w:rsidR="009B72B9">
              <w:rPr>
                <w:noProof/>
                <w:webHidden/>
              </w:rPr>
              <w:instrText xml:space="preserve"> PAGEREF _Toc481563123 \h </w:instrText>
            </w:r>
            <w:r>
              <w:rPr>
                <w:noProof/>
                <w:webHidden/>
              </w:rPr>
            </w:r>
            <w:r>
              <w:rPr>
                <w:noProof/>
                <w:webHidden/>
              </w:rPr>
              <w:fldChar w:fldCharType="separate"/>
            </w:r>
            <w:r w:rsidR="009B72B9">
              <w:rPr>
                <w:noProof/>
                <w:webHidden/>
              </w:rPr>
              <w:t>35</w:t>
            </w:r>
            <w:r>
              <w:rPr>
                <w:noProof/>
                <w:webHidden/>
              </w:rPr>
              <w:fldChar w:fldCharType="end"/>
            </w:r>
          </w:hyperlink>
        </w:p>
        <w:p w:rsidR="00D32440" w:rsidRDefault="00CB7B9C">
          <w:r>
            <w:rPr>
              <w:rFonts w:ascii="Calibri" w:hAnsi="Calibri"/>
              <w:b/>
              <w:bCs/>
              <w:caps/>
              <w:sz w:val="20"/>
              <w:szCs w:val="20"/>
            </w:rPr>
            <w:fldChar w:fldCharType="end"/>
          </w:r>
        </w:p>
      </w:sdtContent>
    </w:sdt>
    <w:p w:rsidR="00007C98" w:rsidRDefault="00007C98" w:rsidP="00007C98">
      <w:pPr>
        <w:widowControl/>
        <w:suppressAutoHyphens w:val="0"/>
        <w:spacing w:before="0" w:after="0"/>
        <w:rPr>
          <w:b/>
          <w:sz w:val="32"/>
          <w:szCs w:val="32"/>
          <w:lang w:eastAsia="zh-CN"/>
        </w:rPr>
      </w:pPr>
    </w:p>
    <w:p w:rsidR="009B72B9" w:rsidRDefault="00D32440" w:rsidP="00DC224F">
      <w:pPr>
        <w:widowControl/>
        <w:suppressAutoHyphens w:val="0"/>
        <w:spacing w:before="0" w:after="0"/>
        <w:jc w:val="center"/>
        <w:rPr>
          <w:noProof/>
        </w:rPr>
      </w:pPr>
      <w:r>
        <w:rPr>
          <w:b/>
          <w:sz w:val="32"/>
          <w:szCs w:val="32"/>
          <w:lang w:eastAsia="zh-CN"/>
        </w:rPr>
        <w:br w:type="page"/>
      </w:r>
      <w:r w:rsidR="00DC224F">
        <w:rPr>
          <w:rFonts w:hint="eastAsia"/>
          <w:b/>
          <w:sz w:val="32"/>
          <w:szCs w:val="32"/>
          <w:lang w:eastAsia="zh-CN"/>
        </w:rPr>
        <w:lastRenderedPageBreak/>
        <w:t>Table of Figures</w:t>
      </w:r>
      <w:r w:rsidR="00CB7B9C">
        <w:rPr>
          <w:b/>
          <w:sz w:val="32"/>
          <w:szCs w:val="32"/>
          <w:lang w:eastAsia="zh-CN"/>
        </w:rPr>
        <w:fldChar w:fldCharType="begin"/>
      </w:r>
      <w:r w:rsidR="00DC224F">
        <w:rPr>
          <w:b/>
          <w:sz w:val="32"/>
          <w:szCs w:val="32"/>
          <w:lang w:eastAsia="zh-CN"/>
        </w:rPr>
        <w:instrText xml:space="preserve"> TOC \h \z \c "Figure" </w:instrText>
      </w:r>
      <w:r w:rsidR="00CB7B9C">
        <w:rPr>
          <w:b/>
          <w:sz w:val="32"/>
          <w:szCs w:val="32"/>
          <w:lang w:eastAsia="zh-CN"/>
        </w:rPr>
        <w:fldChar w:fldCharType="separate"/>
      </w:r>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24" w:history="1">
        <w:r w:rsidR="009B72B9" w:rsidRPr="000C73FA">
          <w:rPr>
            <w:rStyle w:val="a3"/>
            <w:noProof/>
          </w:rPr>
          <w:t>Figure 1</w:t>
        </w:r>
        <w:r w:rsidR="009B72B9" w:rsidRPr="000C73FA">
          <w:rPr>
            <w:rStyle w:val="a3"/>
            <w:noProof/>
          </w:rPr>
          <w:noBreakHyphen/>
          <w:t>1 Block Diagram of Ace21064 Processor</w:t>
        </w:r>
        <w:r w:rsidR="009B72B9">
          <w:rPr>
            <w:noProof/>
            <w:webHidden/>
          </w:rPr>
          <w:tab/>
        </w:r>
        <w:r>
          <w:rPr>
            <w:noProof/>
            <w:webHidden/>
          </w:rPr>
          <w:fldChar w:fldCharType="begin"/>
        </w:r>
        <w:r w:rsidR="009B72B9">
          <w:rPr>
            <w:noProof/>
            <w:webHidden/>
          </w:rPr>
          <w:instrText xml:space="preserve"> PAGEREF _Toc481563124 \h </w:instrText>
        </w:r>
        <w:r>
          <w:rPr>
            <w:noProof/>
            <w:webHidden/>
          </w:rPr>
        </w:r>
        <w:r>
          <w:rPr>
            <w:noProof/>
            <w:webHidden/>
          </w:rPr>
          <w:fldChar w:fldCharType="separate"/>
        </w:r>
        <w:r w:rsidR="009B72B9">
          <w:rPr>
            <w:noProof/>
            <w:webHidden/>
          </w:rPr>
          <w:t>6</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25" w:history="1">
        <w:r w:rsidR="009B72B9" w:rsidRPr="000C73FA">
          <w:rPr>
            <w:rStyle w:val="a3"/>
            <w:noProof/>
          </w:rPr>
          <w:t>Figure 2</w:t>
        </w:r>
        <w:r w:rsidR="009B72B9" w:rsidRPr="000C73FA">
          <w:rPr>
            <w:rStyle w:val="a3"/>
            <w:noProof/>
          </w:rPr>
          <w:noBreakHyphen/>
          <w:t>1 iCache hierarchy overview</w:t>
        </w:r>
        <w:r w:rsidR="009B72B9">
          <w:rPr>
            <w:noProof/>
            <w:webHidden/>
          </w:rPr>
          <w:tab/>
        </w:r>
        <w:r>
          <w:rPr>
            <w:noProof/>
            <w:webHidden/>
          </w:rPr>
          <w:fldChar w:fldCharType="begin"/>
        </w:r>
        <w:r w:rsidR="009B72B9">
          <w:rPr>
            <w:noProof/>
            <w:webHidden/>
          </w:rPr>
          <w:instrText xml:space="preserve"> PAGEREF _Toc481563125 \h </w:instrText>
        </w:r>
        <w:r>
          <w:rPr>
            <w:noProof/>
            <w:webHidden/>
          </w:rPr>
        </w:r>
        <w:r>
          <w:rPr>
            <w:noProof/>
            <w:webHidden/>
          </w:rPr>
          <w:fldChar w:fldCharType="separate"/>
        </w:r>
        <w:r w:rsidR="009B72B9">
          <w:rPr>
            <w:noProof/>
            <w:webHidden/>
          </w:rPr>
          <w:t>8</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26" w:history="1">
        <w:r w:rsidR="009B72B9" w:rsidRPr="000C73FA">
          <w:rPr>
            <w:rStyle w:val="a3"/>
            <w:noProof/>
          </w:rPr>
          <w:t>Figure 2</w:t>
        </w:r>
        <w:r w:rsidR="009B72B9" w:rsidRPr="000C73FA">
          <w:rPr>
            <w:rStyle w:val="a3"/>
            <w:noProof/>
          </w:rPr>
          <w:noBreakHyphen/>
          <w:t>2 ace_icache block diagram</w:t>
        </w:r>
        <w:r w:rsidR="009B72B9">
          <w:rPr>
            <w:noProof/>
            <w:webHidden/>
          </w:rPr>
          <w:tab/>
        </w:r>
        <w:r>
          <w:rPr>
            <w:noProof/>
            <w:webHidden/>
          </w:rPr>
          <w:fldChar w:fldCharType="begin"/>
        </w:r>
        <w:r w:rsidR="009B72B9">
          <w:rPr>
            <w:noProof/>
            <w:webHidden/>
          </w:rPr>
          <w:instrText xml:space="preserve"> PAGEREF _Toc481563126 \h </w:instrText>
        </w:r>
        <w:r>
          <w:rPr>
            <w:noProof/>
            <w:webHidden/>
          </w:rPr>
        </w:r>
        <w:r>
          <w:rPr>
            <w:noProof/>
            <w:webHidden/>
          </w:rPr>
          <w:fldChar w:fldCharType="separate"/>
        </w:r>
        <w:r w:rsidR="009B72B9">
          <w:rPr>
            <w:noProof/>
            <w:webHidden/>
          </w:rPr>
          <w:t>9</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27" w:history="1">
        <w:r w:rsidR="009B72B9" w:rsidRPr="000C73FA">
          <w:rPr>
            <w:rStyle w:val="a3"/>
            <w:noProof/>
          </w:rPr>
          <w:t>Figure 3</w:t>
        </w:r>
        <w:r w:rsidR="009B72B9" w:rsidRPr="000C73FA">
          <w:rPr>
            <w:rStyle w:val="a3"/>
            <w:noProof/>
          </w:rPr>
          <w:noBreakHyphen/>
          <w:t>1 BHT Port Timing</w:t>
        </w:r>
        <w:r w:rsidR="009B72B9">
          <w:rPr>
            <w:noProof/>
            <w:webHidden/>
          </w:rPr>
          <w:tab/>
        </w:r>
        <w:r>
          <w:rPr>
            <w:noProof/>
            <w:webHidden/>
          </w:rPr>
          <w:fldChar w:fldCharType="begin"/>
        </w:r>
        <w:r w:rsidR="009B72B9">
          <w:rPr>
            <w:noProof/>
            <w:webHidden/>
          </w:rPr>
          <w:instrText xml:space="preserve"> PAGEREF _Toc481563127 \h </w:instrText>
        </w:r>
        <w:r>
          <w:rPr>
            <w:noProof/>
            <w:webHidden/>
          </w:rPr>
        </w:r>
        <w:r>
          <w:rPr>
            <w:noProof/>
            <w:webHidden/>
          </w:rPr>
          <w:fldChar w:fldCharType="separate"/>
        </w:r>
        <w:r w:rsidR="009B72B9">
          <w:rPr>
            <w:noProof/>
            <w:webHidden/>
          </w:rPr>
          <w:t>15</w:t>
        </w:r>
        <w:r>
          <w:rPr>
            <w:noProof/>
            <w:webHidden/>
          </w:rPr>
          <w:fldChar w:fldCharType="end"/>
        </w:r>
      </w:hyperlink>
    </w:p>
    <w:p w:rsidR="00DC224F" w:rsidRDefault="00CB7B9C" w:rsidP="00BE3A0E">
      <w:pPr>
        <w:widowControl/>
        <w:suppressAutoHyphens w:val="0"/>
        <w:spacing w:before="0" w:after="0"/>
        <w:jc w:val="center"/>
        <w:rPr>
          <w:b/>
          <w:sz w:val="32"/>
          <w:szCs w:val="32"/>
          <w:lang w:eastAsia="zh-CN"/>
        </w:rPr>
      </w:pPr>
      <w:r>
        <w:rPr>
          <w:b/>
          <w:sz w:val="32"/>
          <w:szCs w:val="32"/>
          <w:lang w:eastAsia="zh-CN"/>
        </w:rPr>
        <w:fldChar w:fldCharType="end"/>
      </w:r>
      <w:r w:rsidR="00DC224F">
        <w:rPr>
          <w:rFonts w:hint="eastAsia"/>
          <w:b/>
          <w:sz w:val="32"/>
          <w:szCs w:val="32"/>
          <w:lang w:eastAsia="zh-CN"/>
        </w:rPr>
        <w:t xml:space="preserve"> </w:t>
      </w:r>
    </w:p>
    <w:p w:rsidR="009B72B9" w:rsidRDefault="00DC224F" w:rsidP="00DC224F">
      <w:pPr>
        <w:widowControl/>
        <w:suppressAutoHyphens w:val="0"/>
        <w:spacing w:before="0" w:after="0"/>
        <w:jc w:val="center"/>
        <w:rPr>
          <w:noProof/>
        </w:rPr>
      </w:pPr>
      <w:r>
        <w:rPr>
          <w:rFonts w:hint="eastAsia"/>
          <w:b/>
          <w:sz w:val="32"/>
          <w:szCs w:val="32"/>
          <w:lang w:eastAsia="zh-CN"/>
        </w:rPr>
        <w:t>Table of Tables</w:t>
      </w:r>
      <w:r w:rsidR="00CB7B9C">
        <w:rPr>
          <w:b/>
          <w:sz w:val="32"/>
          <w:szCs w:val="32"/>
          <w:lang w:eastAsia="zh-CN"/>
        </w:rPr>
        <w:fldChar w:fldCharType="begin"/>
      </w:r>
      <w:r>
        <w:rPr>
          <w:b/>
          <w:sz w:val="32"/>
          <w:szCs w:val="32"/>
          <w:lang w:eastAsia="zh-CN"/>
        </w:rPr>
        <w:instrText xml:space="preserve"> TOC \h \z \c "Table" </w:instrText>
      </w:r>
      <w:r w:rsidR="00CB7B9C">
        <w:rPr>
          <w:b/>
          <w:sz w:val="32"/>
          <w:szCs w:val="32"/>
          <w:lang w:eastAsia="zh-CN"/>
        </w:rPr>
        <w:fldChar w:fldCharType="separate"/>
      </w:r>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28" w:history="1">
        <w:r w:rsidR="009B72B9" w:rsidRPr="00823615">
          <w:rPr>
            <w:rStyle w:val="a3"/>
            <w:noProof/>
          </w:rPr>
          <w:t>Table 3</w:t>
        </w:r>
        <w:r w:rsidR="009B72B9" w:rsidRPr="00823615">
          <w:rPr>
            <w:rStyle w:val="a3"/>
            <w:noProof/>
          </w:rPr>
          <w:noBreakHyphen/>
          <w:t>1 fetch unit port signals</w:t>
        </w:r>
        <w:r w:rsidR="009B72B9">
          <w:rPr>
            <w:noProof/>
            <w:webHidden/>
          </w:rPr>
          <w:tab/>
        </w:r>
        <w:r>
          <w:rPr>
            <w:noProof/>
            <w:webHidden/>
          </w:rPr>
          <w:fldChar w:fldCharType="begin"/>
        </w:r>
        <w:r w:rsidR="009B72B9">
          <w:rPr>
            <w:noProof/>
            <w:webHidden/>
          </w:rPr>
          <w:instrText xml:space="preserve"> PAGEREF _Toc481563128 \h </w:instrText>
        </w:r>
        <w:r>
          <w:rPr>
            <w:noProof/>
            <w:webHidden/>
          </w:rPr>
        </w:r>
        <w:r>
          <w:rPr>
            <w:noProof/>
            <w:webHidden/>
          </w:rPr>
          <w:fldChar w:fldCharType="separate"/>
        </w:r>
        <w:r w:rsidR="009B72B9">
          <w:rPr>
            <w:noProof/>
            <w:webHidden/>
          </w:rPr>
          <w:t>11</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29" w:history="1">
        <w:r w:rsidR="009B72B9" w:rsidRPr="00823615">
          <w:rPr>
            <w:rStyle w:val="a3"/>
            <w:noProof/>
          </w:rPr>
          <w:t>Table 3</w:t>
        </w:r>
        <w:r w:rsidR="009B72B9" w:rsidRPr="00823615">
          <w:rPr>
            <w:rStyle w:val="a3"/>
            <w:noProof/>
          </w:rPr>
          <w:noBreakHyphen/>
          <w:t>2 ace_fetch sub-modules</w:t>
        </w:r>
        <w:r w:rsidR="009B72B9">
          <w:rPr>
            <w:noProof/>
            <w:webHidden/>
          </w:rPr>
          <w:tab/>
        </w:r>
        <w:r>
          <w:rPr>
            <w:noProof/>
            <w:webHidden/>
          </w:rPr>
          <w:fldChar w:fldCharType="begin"/>
        </w:r>
        <w:r w:rsidR="009B72B9">
          <w:rPr>
            <w:noProof/>
            <w:webHidden/>
          </w:rPr>
          <w:instrText xml:space="preserve"> PAGEREF _Toc481563129 \h </w:instrText>
        </w:r>
        <w:r>
          <w:rPr>
            <w:noProof/>
            <w:webHidden/>
          </w:rPr>
        </w:r>
        <w:r>
          <w:rPr>
            <w:noProof/>
            <w:webHidden/>
          </w:rPr>
          <w:fldChar w:fldCharType="separate"/>
        </w:r>
        <w:r w:rsidR="009B72B9">
          <w:rPr>
            <w:noProof/>
            <w:webHidden/>
          </w:rPr>
          <w:t>12</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30" w:history="1">
        <w:r w:rsidR="009B72B9" w:rsidRPr="00823615">
          <w:rPr>
            <w:rStyle w:val="a3"/>
            <w:noProof/>
          </w:rPr>
          <w:t>Table 3</w:t>
        </w:r>
        <w:r w:rsidR="009B72B9" w:rsidRPr="00823615">
          <w:rPr>
            <w:rStyle w:val="a3"/>
            <w:noProof/>
          </w:rPr>
          <w:noBreakHyphen/>
          <w:t>3 nvmc_biu ports</w:t>
        </w:r>
        <w:r w:rsidR="009B72B9">
          <w:rPr>
            <w:noProof/>
            <w:webHidden/>
          </w:rPr>
          <w:tab/>
        </w:r>
        <w:r>
          <w:rPr>
            <w:noProof/>
            <w:webHidden/>
          </w:rPr>
          <w:fldChar w:fldCharType="begin"/>
        </w:r>
        <w:r w:rsidR="009B72B9">
          <w:rPr>
            <w:noProof/>
            <w:webHidden/>
          </w:rPr>
          <w:instrText xml:space="preserve"> PAGEREF _Toc481563130 \h </w:instrText>
        </w:r>
        <w:r>
          <w:rPr>
            <w:noProof/>
            <w:webHidden/>
          </w:rPr>
        </w:r>
        <w:r>
          <w:rPr>
            <w:noProof/>
            <w:webHidden/>
          </w:rPr>
          <w:fldChar w:fldCharType="separate"/>
        </w:r>
        <w:r w:rsidR="009B72B9">
          <w:rPr>
            <w:noProof/>
            <w:webHidden/>
          </w:rPr>
          <w:t>13</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31" w:history="1">
        <w:r w:rsidR="009B72B9" w:rsidRPr="00823615">
          <w:rPr>
            <w:rStyle w:val="a3"/>
            <w:noProof/>
          </w:rPr>
          <w:t>Table 3</w:t>
        </w:r>
        <w:r w:rsidR="009B72B9" w:rsidRPr="00823615">
          <w:rPr>
            <w:rStyle w:val="a3"/>
            <w:noProof/>
          </w:rPr>
          <w:noBreakHyphen/>
          <w:t>4 BHT Port List</w:t>
        </w:r>
        <w:r w:rsidR="009B72B9">
          <w:rPr>
            <w:noProof/>
            <w:webHidden/>
          </w:rPr>
          <w:tab/>
        </w:r>
        <w:r>
          <w:rPr>
            <w:noProof/>
            <w:webHidden/>
          </w:rPr>
          <w:fldChar w:fldCharType="begin"/>
        </w:r>
        <w:r w:rsidR="009B72B9">
          <w:rPr>
            <w:noProof/>
            <w:webHidden/>
          </w:rPr>
          <w:instrText xml:space="preserve"> PAGEREF _Toc481563131 \h </w:instrText>
        </w:r>
        <w:r>
          <w:rPr>
            <w:noProof/>
            <w:webHidden/>
          </w:rPr>
        </w:r>
        <w:r>
          <w:rPr>
            <w:noProof/>
            <w:webHidden/>
          </w:rPr>
          <w:fldChar w:fldCharType="separate"/>
        </w:r>
        <w:r w:rsidR="009B72B9">
          <w:rPr>
            <w:noProof/>
            <w:webHidden/>
          </w:rPr>
          <w:t>14</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32" w:history="1">
        <w:r w:rsidR="009B72B9" w:rsidRPr="00823615">
          <w:rPr>
            <w:rStyle w:val="a3"/>
            <w:noProof/>
          </w:rPr>
          <w:t>Table 3</w:t>
        </w:r>
        <w:r w:rsidR="009B72B9" w:rsidRPr="00823615">
          <w:rPr>
            <w:rStyle w:val="a3"/>
            <w:noProof/>
          </w:rPr>
          <w:noBreakHyphen/>
          <w:t>5 BHT Port List</w:t>
        </w:r>
        <w:r w:rsidR="009B72B9">
          <w:rPr>
            <w:noProof/>
            <w:webHidden/>
          </w:rPr>
          <w:tab/>
        </w:r>
        <w:r>
          <w:rPr>
            <w:noProof/>
            <w:webHidden/>
          </w:rPr>
          <w:fldChar w:fldCharType="begin"/>
        </w:r>
        <w:r w:rsidR="009B72B9">
          <w:rPr>
            <w:noProof/>
            <w:webHidden/>
          </w:rPr>
          <w:instrText xml:space="preserve"> PAGEREF _Toc481563132 \h </w:instrText>
        </w:r>
        <w:r>
          <w:rPr>
            <w:noProof/>
            <w:webHidden/>
          </w:rPr>
        </w:r>
        <w:r>
          <w:rPr>
            <w:noProof/>
            <w:webHidden/>
          </w:rPr>
          <w:fldChar w:fldCharType="separate"/>
        </w:r>
        <w:r w:rsidR="009B72B9">
          <w:rPr>
            <w:noProof/>
            <w:webHidden/>
          </w:rPr>
          <w:t>16</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33" w:history="1">
        <w:r w:rsidR="009B72B9" w:rsidRPr="00823615">
          <w:rPr>
            <w:rStyle w:val="a3"/>
            <w:noProof/>
          </w:rPr>
          <w:t>Table 4</w:t>
        </w:r>
        <w:r w:rsidR="009B72B9" w:rsidRPr="00823615">
          <w:rPr>
            <w:rStyle w:val="a3"/>
            <w:noProof/>
          </w:rPr>
          <w:noBreakHyphen/>
          <w:t>1 decode unit port signals</w:t>
        </w:r>
        <w:r w:rsidR="009B72B9">
          <w:rPr>
            <w:noProof/>
            <w:webHidden/>
          </w:rPr>
          <w:tab/>
        </w:r>
        <w:r>
          <w:rPr>
            <w:noProof/>
            <w:webHidden/>
          </w:rPr>
          <w:fldChar w:fldCharType="begin"/>
        </w:r>
        <w:r w:rsidR="009B72B9">
          <w:rPr>
            <w:noProof/>
            <w:webHidden/>
          </w:rPr>
          <w:instrText xml:space="preserve"> PAGEREF _Toc481563133 \h </w:instrText>
        </w:r>
        <w:r>
          <w:rPr>
            <w:noProof/>
            <w:webHidden/>
          </w:rPr>
        </w:r>
        <w:r>
          <w:rPr>
            <w:noProof/>
            <w:webHidden/>
          </w:rPr>
          <w:fldChar w:fldCharType="separate"/>
        </w:r>
        <w:r w:rsidR="009B72B9">
          <w:rPr>
            <w:noProof/>
            <w:webHidden/>
          </w:rPr>
          <w:t>18</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34" w:history="1">
        <w:r w:rsidR="009B72B9" w:rsidRPr="00823615">
          <w:rPr>
            <w:rStyle w:val="a3"/>
            <w:noProof/>
          </w:rPr>
          <w:t>Table 4</w:t>
        </w:r>
        <w:r w:rsidR="009B72B9" w:rsidRPr="00823615">
          <w:rPr>
            <w:rStyle w:val="a3"/>
            <w:noProof/>
          </w:rPr>
          <w:noBreakHyphen/>
          <w:t>2 ace_decode sub-modules</w:t>
        </w:r>
        <w:r w:rsidR="009B72B9">
          <w:rPr>
            <w:noProof/>
            <w:webHidden/>
          </w:rPr>
          <w:tab/>
        </w:r>
        <w:r>
          <w:rPr>
            <w:noProof/>
            <w:webHidden/>
          </w:rPr>
          <w:fldChar w:fldCharType="begin"/>
        </w:r>
        <w:r w:rsidR="009B72B9">
          <w:rPr>
            <w:noProof/>
            <w:webHidden/>
          </w:rPr>
          <w:instrText xml:space="preserve"> PAGEREF _Toc481563134 \h </w:instrText>
        </w:r>
        <w:r>
          <w:rPr>
            <w:noProof/>
            <w:webHidden/>
          </w:rPr>
        </w:r>
        <w:r>
          <w:rPr>
            <w:noProof/>
            <w:webHidden/>
          </w:rPr>
          <w:fldChar w:fldCharType="separate"/>
        </w:r>
        <w:r w:rsidR="009B72B9">
          <w:rPr>
            <w:noProof/>
            <w:webHidden/>
          </w:rPr>
          <w:t>19</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35" w:history="1">
        <w:r w:rsidR="009B72B9" w:rsidRPr="00823615">
          <w:rPr>
            <w:rStyle w:val="a3"/>
            <w:noProof/>
          </w:rPr>
          <w:t>Table 5</w:t>
        </w:r>
        <w:r w:rsidR="009B72B9" w:rsidRPr="00823615">
          <w:rPr>
            <w:rStyle w:val="a3"/>
            <w:noProof/>
          </w:rPr>
          <w:noBreakHyphen/>
          <w:t>1 decode unit port signals</w:t>
        </w:r>
        <w:r w:rsidR="009B72B9">
          <w:rPr>
            <w:noProof/>
            <w:webHidden/>
          </w:rPr>
          <w:tab/>
        </w:r>
        <w:r>
          <w:rPr>
            <w:noProof/>
            <w:webHidden/>
          </w:rPr>
          <w:fldChar w:fldCharType="begin"/>
        </w:r>
        <w:r w:rsidR="009B72B9">
          <w:rPr>
            <w:noProof/>
            <w:webHidden/>
          </w:rPr>
          <w:instrText xml:space="preserve"> PAGEREF _Toc481563135 \h </w:instrText>
        </w:r>
        <w:r>
          <w:rPr>
            <w:noProof/>
            <w:webHidden/>
          </w:rPr>
        </w:r>
        <w:r>
          <w:rPr>
            <w:noProof/>
            <w:webHidden/>
          </w:rPr>
          <w:fldChar w:fldCharType="separate"/>
        </w:r>
        <w:r w:rsidR="009B72B9">
          <w:rPr>
            <w:noProof/>
            <w:webHidden/>
          </w:rPr>
          <w:t>22</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36" w:history="1">
        <w:r w:rsidR="009B72B9" w:rsidRPr="00823615">
          <w:rPr>
            <w:rStyle w:val="a3"/>
            <w:noProof/>
          </w:rPr>
          <w:t>Table 5</w:t>
        </w:r>
        <w:r w:rsidR="009B72B9" w:rsidRPr="00823615">
          <w:rPr>
            <w:rStyle w:val="a3"/>
            <w:noProof/>
          </w:rPr>
          <w:noBreakHyphen/>
          <w:t>2 ace_rename sub-modules</w:t>
        </w:r>
        <w:r w:rsidR="009B72B9">
          <w:rPr>
            <w:noProof/>
            <w:webHidden/>
          </w:rPr>
          <w:tab/>
        </w:r>
        <w:r>
          <w:rPr>
            <w:noProof/>
            <w:webHidden/>
          </w:rPr>
          <w:fldChar w:fldCharType="begin"/>
        </w:r>
        <w:r w:rsidR="009B72B9">
          <w:rPr>
            <w:noProof/>
            <w:webHidden/>
          </w:rPr>
          <w:instrText xml:space="preserve"> PAGEREF _Toc481563136 \h </w:instrText>
        </w:r>
        <w:r>
          <w:rPr>
            <w:noProof/>
            <w:webHidden/>
          </w:rPr>
        </w:r>
        <w:r>
          <w:rPr>
            <w:noProof/>
            <w:webHidden/>
          </w:rPr>
          <w:fldChar w:fldCharType="separate"/>
        </w:r>
        <w:r w:rsidR="009B72B9">
          <w:rPr>
            <w:noProof/>
            <w:webHidden/>
          </w:rPr>
          <w:t>23</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37" w:history="1">
        <w:r w:rsidR="009B72B9" w:rsidRPr="00823615">
          <w:rPr>
            <w:rStyle w:val="a3"/>
            <w:noProof/>
          </w:rPr>
          <w:t>Table 6</w:t>
        </w:r>
        <w:r w:rsidR="009B72B9" w:rsidRPr="00823615">
          <w:rPr>
            <w:rStyle w:val="a3"/>
            <w:noProof/>
          </w:rPr>
          <w:noBreakHyphen/>
          <w:t>1 decode unit port signals</w:t>
        </w:r>
        <w:r w:rsidR="009B72B9">
          <w:rPr>
            <w:noProof/>
            <w:webHidden/>
          </w:rPr>
          <w:tab/>
        </w:r>
        <w:r>
          <w:rPr>
            <w:noProof/>
            <w:webHidden/>
          </w:rPr>
          <w:fldChar w:fldCharType="begin"/>
        </w:r>
        <w:r w:rsidR="009B72B9">
          <w:rPr>
            <w:noProof/>
            <w:webHidden/>
          </w:rPr>
          <w:instrText xml:space="preserve"> PAGEREF _Toc481563137 \h </w:instrText>
        </w:r>
        <w:r>
          <w:rPr>
            <w:noProof/>
            <w:webHidden/>
          </w:rPr>
        </w:r>
        <w:r>
          <w:rPr>
            <w:noProof/>
            <w:webHidden/>
          </w:rPr>
          <w:fldChar w:fldCharType="separate"/>
        </w:r>
        <w:r w:rsidR="009B72B9">
          <w:rPr>
            <w:noProof/>
            <w:webHidden/>
          </w:rPr>
          <w:t>24</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38" w:history="1">
        <w:r w:rsidR="009B72B9" w:rsidRPr="00823615">
          <w:rPr>
            <w:rStyle w:val="a3"/>
            <w:noProof/>
          </w:rPr>
          <w:t>Table 6</w:t>
        </w:r>
        <w:r w:rsidR="009B72B9" w:rsidRPr="00823615">
          <w:rPr>
            <w:rStyle w:val="a3"/>
            <w:noProof/>
          </w:rPr>
          <w:noBreakHyphen/>
          <w:t>2 ace_decode sub-modules</w:t>
        </w:r>
        <w:r w:rsidR="009B72B9">
          <w:rPr>
            <w:noProof/>
            <w:webHidden/>
          </w:rPr>
          <w:tab/>
        </w:r>
        <w:r>
          <w:rPr>
            <w:noProof/>
            <w:webHidden/>
          </w:rPr>
          <w:fldChar w:fldCharType="begin"/>
        </w:r>
        <w:r w:rsidR="009B72B9">
          <w:rPr>
            <w:noProof/>
            <w:webHidden/>
          </w:rPr>
          <w:instrText xml:space="preserve"> PAGEREF _Toc481563138 \h </w:instrText>
        </w:r>
        <w:r>
          <w:rPr>
            <w:noProof/>
            <w:webHidden/>
          </w:rPr>
        </w:r>
        <w:r>
          <w:rPr>
            <w:noProof/>
            <w:webHidden/>
          </w:rPr>
          <w:fldChar w:fldCharType="separate"/>
        </w:r>
        <w:r w:rsidR="009B72B9">
          <w:rPr>
            <w:noProof/>
            <w:webHidden/>
          </w:rPr>
          <w:t>25</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39" w:history="1">
        <w:r w:rsidR="009B72B9" w:rsidRPr="00823615">
          <w:rPr>
            <w:rStyle w:val="a3"/>
            <w:noProof/>
          </w:rPr>
          <w:t>Table 7</w:t>
        </w:r>
        <w:r w:rsidR="009B72B9" w:rsidRPr="00823615">
          <w:rPr>
            <w:rStyle w:val="a3"/>
            <w:noProof/>
          </w:rPr>
          <w:noBreakHyphen/>
          <w:t>1 decode unit port signals</w:t>
        </w:r>
        <w:r w:rsidR="009B72B9">
          <w:rPr>
            <w:noProof/>
            <w:webHidden/>
          </w:rPr>
          <w:tab/>
        </w:r>
        <w:r>
          <w:rPr>
            <w:noProof/>
            <w:webHidden/>
          </w:rPr>
          <w:fldChar w:fldCharType="begin"/>
        </w:r>
        <w:r w:rsidR="009B72B9">
          <w:rPr>
            <w:noProof/>
            <w:webHidden/>
          </w:rPr>
          <w:instrText xml:space="preserve"> PAGEREF _Toc481563139 \h </w:instrText>
        </w:r>
        <w:r>
          <w:rPr>
            <w:noProof/>
            <w:webHidden/>
          </w:rPr>
        </w:r>
        <w:r>
          <w:rPr>
            <w:noProof/>
            <w:webHidden/>
          </w:rPr>
          <w:fldChar w:fldCharType="separate"/>
        </w:r>
        <w:r w:rsidR="009B72B9">
          <w:rPr>
            <w:noProof/>
            <w:webHidden/>
          </w:rPr>
          <w:t>27</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40" w:history="1">
        <w:r w:rsidR="009B72B9" w:rsidRPr="00823615">
          <w:rPr>
            <w:rStyle w:val="a3"/>
            <w:noProof/>
          </w:rPr>
          <w:t>Table 7</w:t>
        </w:r>
        <w:r w:rsidR="009B72B9" w:rsidRPr="00823615">
          <w:rPr>
            <w:rStyle w:val="a3"/>
            <w:noProof/>
          </w:rPr>
          <w:noBreakHyphen/>
          <w:t>2 ace_decode sub-modules</w:t>
        </w:r>
        <w:r w:rsidR="009B72B9">
          <w:rPr>
            <w:noProof/>
            <w:webHidden/>
          </w:rPr>
          <w:tab/>
        </w:r>
        <w:r>
          <w:rPr>
            <w:noProof/>
            <w:webHidden/>
          </w:rPr>
          <w:fldChar w:fldCharType="begin"/>
        </w:r>
        <w:r w:rsidR="009B72B9">
          <w:rPr>
            <w:noProof/>
            <w:webHidden/>
          </w:rPr>
          <w:instrText xml:space="preserve"> PAGEREF _Toc481563140 \h </w:instrText>
        </w:r>
        <w:r>
          <w:rPr>
            <w:noProof/>
            <w:webHidden/>
          </w:rPr>
        </w:r>
        <w:r>
          <w:rPr>
            <w:noProof/>
            <w:webHidden/>
          </w:rPr>
          <w:fldChar w:fldCharType="separate"/>
        </w:r>
        <w:r w:rsidR="009B72B9">
          <w:rPr>
            <w:noProof/>
            <w:webHidden/>
          </w:rPr>
          <w:t>28</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41" w:history="1">
        <w:r w:rsidR="009B72B9" w:rsidRPr="00823615">
          <w:rPr>
            <w:rStyle w:val="a3"/>
            <w:rFonts w:eastAsia="SimHei"/>
            <w:noProof/>
          </w:rPr>
          <w:t>Table 8</w:t>
        </w:r>
        <w:r w:rsidR="009B72B9" w:rsidRPr="00823615">
          <w:rPr>
            <w:rStyle w:val="a3"/>
            <w:rFonts w:eastAsia="SimHei"/>
            <w:noProof/>
          </w:rPr>
          <w:noBreakHyphen/>
          <w:t>1 decode unit port signals</w:t>
        </w:r>
        <w:r w:rsidR="009B72B9">
          <w:rPr>
            <w:noProof/>
            <w:webHidden/>
          </w:rPr>
          <w:tab/>
        </w:r>
        <w:r>
          <w:rPr>
            <w:noProof/>
            <w:webHidden/>
          </w:rPr>
          <w:fldChar w:fldCharType="begin"/>
        </w:r>
        <w:r w:rsidR="009B72B9">
          <w:rPr>
            <w:noProof/>
            <w:webHidden/>
          </w:rPr>
          <w:instrText xml:space="preserve"> PAGEREF _Toc481563141 \h </w:instrText>
        </w:r>
        <w:r>
          <w:rPr>
            <w:noProof/>
            <w:webHidden/>
          </w:rPr>
        </w:r>
        <w:r>
          <w:rPr>
            <w:noProof/>
            <w:webHidden/>
          </w:rPr>
          <w:fldChar w:fldCharType="separate"/>
        </w:r>
        <w:r w:rsidR="009B72B9">
          <w:rPr>
            <w:noProof/>
            <w:webHidden/>
          </w:rPr>
          <w:t>29</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42" w:history="1">
        <w:r w:rsidR="009B72B9" w:rsidRPr="00823615">
          <w:rPr>
            <w:rStyle w:val="a3"/>
            <w:rFonts w:eastAsia="SimHei"/>
            <w:noProof/>
          </w:rPr>
          <w:t>Table 8</w:t>
        </w:r>
        <w:r w:rsidR="009B72B9" w:rsidRPr="00823615">
          <w:rPr>
            <w:rStyle w:val="a3"/>
            <w:rFonts w:eastAsia="SimHei"/>
            <w:noProof/>
          </w:rPr>
          <w:noBreakHyphen/>
          <w:t>2 ace_decode sub-modules</w:t>
        </w:r>
        <w:r w:rsidR="009B72B9">
          <w:rPr>
            <w:noProof/>
            <w:webHidden/>
          </w:rPr>
          <w:tab/>
        </w:r>
        <w:r>
          <w:rPr>
            <w:noProof/>
            <w:webHidden/>
          </w:rPr>
          <w:fldChar w:fldCharType="begin"/>
        </w:r>
        <w:r w:rsidR="009B72B9">
          <w:rPr>
            <w:noProof/>
            <w:webHidden/>
          </w:rPr>
          <w:instrText xml:space="preserve"> PAGEREF _Toc481563142 \h </w:instrText>
        </w:r>
        <w:r>
          <w:rPr>
            <w:noProof/>
            <w:webHidden/>
          </w:rPr>
        </w:r>
        <w:r>
          <w:rPr>
            <w:noProof/>
            <w:webHidden/>
          </w:rPr>
          <w:fldChar w:fldCharType="separate"/>
        </w:r>
        <w:r w:rsidR="009B72B9">
          <w:rPr>
            <w:noProof/>
            <w:webHidden/>
          </w:rPr>
          <w:t>30</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43" w:history="1">
        <w:r w:rsidR="009B72B9" w:rsidRPr="00823615">
          <w:rPr>
            <w:rStyle w:val="a3"/>
            <w:rFonts w:eastAsia="SimHei"/>
            <w:noProof/>
          </w:rPr>
          <w:t>Table 9</w:t>
        </w:r>
        <w:r w:rsidR="009B72B9" w:rsidRPr="00823615">
          <w:rPr>
            <w:rStyle w:val="a3"/>
            <w:rFonts w:eastAsia="SimHei"/>
            <w:noProof/>
          </w:rPr>
          <w:noBreakHyphen/>
          <w:t>1 decode unit port signals</w:t>
        </w:r>
        <w:r w:rsidR="009B72B9">
          <w:rPr>
            <w:noProof/>
            <w:webHidden/>
          </w:rPr>
          <w:tab/>
        </w:r>
        <w:r>
          <w:rPr>
            <w:noProof/>
            <w:webHidden/>
          </w:rPr>
          <w:fldChar w:fldCharType="begin"/>
        </w:r>
        <w:r w:rsidR="009B72B9">
          <w:rPr>
            <w:noProof/>
            <w:webHidden/>
          </w:rPr>
          <w:instrText xml:space="preserve"> PAGEREF _Toc481563143 \h </w:instrText>
        </w:r>
        <w:r>
          <w:rPr>
            <w:noProof/>
            <w:webHidden/>
          </w:rPr>
        </w:r>
        <w:r>
          <w:rPr>
            <w:noProof/>
            <w:webHidden/>
          </w:rPr>
          <w:fldChar w:fldCharType="separate"/>
        </w:r>
        <w:r w:rsidR="009B72B9">
          <w:rPr>
            <w:noProof/>
            <w:webHidden/>
          </w:rPr>
          <w:t>31</w:t>
        </w:r>
        <w:r>
          <w:rPr>
            <w:noProof/>
            <w:webHidden/>
          </w:rPr>
          <w:fldChar w:fldCharType="end"/>
        </w:r>
      </w:hyperlink>
    </w:p>
    <w:p w:rsidR="009B72B9" w:rsidRDefault="00CB7B9C">
      <w:pPr>
        <w:pStyle w:val="af"/>
        <w:tabs>
          <w:tab w:val="right" w:leader="dot" w:pos="9736"/>
        </w:tabs>
        <w:ind w:left="840" w:hanging="420"/>
        <w:rPr>
          <w:rFonts w:asciiTheme="minorHAnsi" w:hAnsiTheme="minorHAnsi" w:cstheme="minorBidi"/>
          <w:noProof/>
          <w:kern w:val="0"/>
          <w:sz w:val="22"/>
          <w:szCs w:val="22"/>
          <w:lang w:eastAsia="zh-CN"/>
        </w:rPr>
      </w:pPr>
      <w:hyperlink w:anchor="_Toc481563144" w:history="1">
        <w:r w:rsidR="009B72B9" w:rsidRPr="00823615">
          <w:rPr>
            <w:rStyle w:val="a3"/>
            <w:rFonts w:eastAsia="SimHei"/>
            <w:noProof/>
          </w:rPr>
          <w:t>Table 9</w:t>
        </w:r>
        <w:r w:rsidR="009B72B9" w:rsidRPr="00823615">
          <w:rPr>
            <w:rStyle w:val="a3"/>
            <w:rFonts w:eastAsia="SimHei"/>
            <w:noProof/>
          </w:rPr>
          <w:noBreakHyphen/>
          <w:t>2 ace_decode sub-modules</w:t>
        </w:r>
        <w:r w:rsidR="009B72B9">
          <w:rPr>
            <w:noProof/>
            <w:webHidden/>
          </w:rPr>
          <w:tab/>
        </w:r>
        <w:r>
          <w:rPr>
            <w:noProof/>
            <w:webHidden/>
          </w:rPr>
          <w:fldChar w:fldCharType="begin"/>
        </w:r>
        <w:r w:rsidR="009B72B9">
          <w:rPr>
            <w:noProof/>
            <w:webHidden/>
          </w:rPr>
          <w:instrText xml:space="preserve"> PAGEREF _Toc481563144 \h </w:instrText>
        </w:r>
        <w:r>
          <w:rPr>
            <w:noProof/>
            <w:webHidden/>
          </w:rPr>
        </w:r>
        <w:r>
          <w:rPr>
            <w:noProof/>
            <w:webHidden/>
          </w:rPr>
          <w:fldChar w:fldCharType="separate"/>
        </w:r>
        <w:r w:rsidR="009B72B9">
          <w:rPr>
            <w:noProof/>
            <w:webHidden/>
          </w:rPr>
          <w:t>32</w:t>
        </w:r>
        <w:r>
          <w:rPr>
            <w:noProof/>
            <w:webHidden/>
          </w:rPr>
          <w:fldChar w:fldCharType="end"/>
        </w:r>
      </w:hyperlink>
    </w:p>
    <w:p w:rsidR="00DC224F" w:rsidRDefault="00CB7B9C">
      <w:pPr>
        <w:widowControl/>
        <w:suppressAutoHyphens w:val="0"/>
        <w:spacing w:before="0" w:after="0"/>
        <w:jc w:val="left"/>
        <w:rPr>
          <w:b/>
          <w:sz w:val="32"/>
          <w:szCs w:val="32"/>
          <w:lang w:eastAsia="zh-CN"/>
        </w:rPr>
      </w:pPr>
      <w:r>
        <w:rPr>
          <w:b/>
          <w:sz w:val="32"/>
          <w:szCs w:val="32"/>
          <w:lang w:eastAsia="zh-CN"/>
        </w:rPr>
        <w:fldChar w:fldCharType="end"/>
      </w:r>
    </w:p>
    <w:p w:rsidR="00DC224F" w:rsidRDefault="00DC224F">
      <w:pPr>
        <w:widowControl/>
        <w:suppressAutoHyphens w:val="0"/>
        <w:spacing w:before="0" w:after="0"/>
        <w:jc w:val="left"/>
        <w:rPr>
          <w:b/>
          <w:sz w:val="32"/>
          <w:szCs w:val="32"/>
          <w:lang w:eastAsia="zh-CN"/>
        </w:rPr>
      </w:pPr>
    </w:p>
    <w:p w:rsidR="00552A8C" w:rsidRDefault="0054526C" w:rsidP="00D8779D">
      <w:pPr>
        <w:pStyle w:val="1"/>
        <w:ind w:left="442" w:hanging="442"/>
        <w:rPr>
          <w:lang w:eastAsia="zh-CN"/>
        </w:rPr>
      </w:pPr>
      <w:bookmarkStart w:id="0" w:name="_Toc481563056"/>
      <w:r>
        <w:rPr>
          <w:lang w:eastAsia="zh-CN"/>
        </w:rPr>
        <w:lastRenderedPageBreak/>
        <w:t xml:space="preserve">Ace </w:t>
      </w:r>
      <w:r w:rsidR="007F565F">
        <w:rPr>
          <w:lang w:eastAsia="zh-CN"/>
        </w:rPr>
        <w:t>21064</w:t>
      </w:r>
      <w:r w:rsidR="00E95859">
        <w:rPr>
          <w:lang w:eastAsia="zh-CN"/>
        </w:rPr>
        <w:t xml:space="preserve"> </w:t>
      </w:r>
      <w:r>
        <w:rPr>
          <w:lang w:eastAsia="zh-CN"/>
        </w:rPr>
        <w:t>Core Basics</w:t>
      </w:r>
      <w:bookmarkEnd w:id="0"/>
    </w:p>
    <w:p w:rsidR="00DF53EA" w:rsidRPr="00DF53EA" w:rsidRDefault="00DF53EA" w:rsidP="00DF53EA">
      <w:pPr>
        <w:pStyle w:val="2"/>
        <w:rPr>
          <w:lang w:eastAsia="zh-CN"/>
        </w:rPr>
      </w:pPr>
      <w:bookmarkStart w:id="1" w:name="_Toc481563057"/>
      <w:r>
        <w:rPr>
          <w:rFonts w:hint="eastAsia"/>
          <w:lang w:eastAsia="zh-CN"/>
        </w:rPr>
        <w:t>Overview</w:t>
      </w:r>
      <w:bookmarkEnd w:id="1"/>
    </w:p>
    <w:p w:rsidR="00C242FC" w:rsidRPr="00C242FC" w:rsidRDefault="00A65731" w:rsidP="0054526C">
      <w:pPr>
        <w:rPr>
          <w:lang w:eastAsia="zh-CN"/>
        </w:rPr>
      </w:pPr>
      <w:r>
        <w:t>ACE 21064 is a RISCV ISA based quard-issue supersca</w:t>
      </w:r>
      <w:r w:rsidR="002348B0">
        <w:t>lar processor core, which has 1</w:t>
      </w:r>
      <w:r w:rsidR="002348B0">
        <w:rPr>
          <w:rFonts w:hint="eastAsia"/>
          <w:lang w:eastAsia="zh-CN"/>
        </w:rPr>
        <w:t>2</w:t>
      </w:r>
      <w:r>
        <w:t xml:space="preserve"> stage integer pipeline</w:t>
      </w:r>
    </w:p>
    <w:p w:rsidR="002139DE" w:rsidRDefault="002139DE" w:rsidP="0076111F"/>
    <w:p w:rsidR="002139DE" w:rsidRPr="00B01834" w:rsidRDefault="008E417B" w:rsidP="008E417B">
      <w:pPr>
        <w:pStyle w:val="ae"/>
        <w:jc w:val="center"/>
        <w:rPr>
          <w:noProof/>
          <w:kern w:val="0"/>
          <w:lang w:eastAsia="zh-CN"/>
        </w:rPr>
      </w:pPr>
      <w:bookmarkStart w:id="2" w:name="_Ref441168880"/>
      <w:bookmarkStart w:id="3" w:name="_Toc481563124"/>
      <w:r>
        <w:t xml:space="preserve">Figure </w:t>
      </w:r>
      <w:fldSimple w:instr=" STYLEREF 1 \s ">
        <w:r w:rsidR="009B72B9">
          <w:rPr>
            <w:noProof/>
          </w:rPr>
          <w:t>1</w:t>
        </w:r>
      </w:fldSimple>
      <w:r w:rsidR="00CE6C56">
        <w:noBreakHyphen/>
      </w:r>
      <w:fldSimple w:instr=" SEQ Figure \* ARABIC \s 1 ">
        <w:r w:rsidR="009B72B9">
          <w:rPr>
            <w:noProof/>
          </w:rPr>
          <w:t>1</w:t>
        </w:r>
      </w:fldSimple>
      <w:bookmarkEnd w:id="2"/>
      <w:r>
        <w:t xml:space="preserve"> </w:t>
      </w:r>
      <w:r w:rsidR="00C07D17">
        <w:t>Block Diagram of Ace21064 Processor</w:t>
      </w:r>
      <w:bookmarkEnd w:id="3"/>
    </w:p>
    <w:p w:rsidR="009127C2" w:rsidRDefault="008E417B" w:rsidP="008E417B">
      <w:pPr>
        <w:pStyle w:val="2"/>
        <w:rPr>
          <w:lang w:eastAsia="zh-CN"/>
        </w:rPr>
      </w:pPr>
      <w:bookmarkStart w:id="4" w:name="_Toc481563058"/>
      <w:r>
        <w:rPr>
          <w:rFonts w:hint="eastAsia"/>
          <w:lang w:eastAsia="zh-CN"/>
        </w:rPr>
        <w:t>Feature</w:t>
      </w:r>
      <w:bookmarkEnd w:id="4"/>
      <w:r w:rsidR="00EA6D60">
        <w:rPr>
          <w:rFonts w:eastAsiaTheme="minorEastAsia" w:hint="eastAsia"/>
          <w:lang w:eastAsia="zh-CN"/>
        </w:rPr>
        <w:t>s</w:t>
      </w:r>
    </w:p>
    <w:p w:rsidR="0087600E" w:rsidRDefault="0087600E" w:rsidP="0087600E">
      <w:pPr>
        <w:pStyle w:val="ad"/>
        <w:numPr>
          <w:ilvl w:val="0"/>
          <w:numId w:val="27"/>
        </w:numPr>
        <w:ind w:firstLineChars="0"/>
        <w:rPr>
          <w:lang w:eastAsia="zh-CN"/>
        </w:rPr>
      </w:pPr>
      <w:r>
        <w:rPr>
          <w:lang w:eastAsia="zh-CN"/>
        </w:rPr>
        <w:t>Quard-issue out-of-order</w:t>
      </w:r>
      <w:r w:rsidR="001B0D2D">
        <w:rPr>
          <w:lang w:eastAsia="zh-CN"/>
        </w:rPr>
        <w:t xml:space="preserve"> 1</w:t>
      </w:r>
      <w:r w:rsidR="001B0D2D">
        <w:rPr>
          <w:rFonts w:hint="eastAsia"/>
          <w:lang w:eastAsia="zh-CN"/>
        </w:rPr>
        <w:t>2</w:t>
      </w:r>
      <w:r w:rsidR="00B025B4">
        <w:rPr>
          <w:lang w:eastAsia="zh-CN"/>
        </w:rPr>
        <w:t>-stage integer</w:t>
      </w:r>
      <w:r>
        <w:rPr>
          <w:lang w:eastAsia="zh-CN"/>
        </w:rPr>
        <w:t xml:space="preserve"> pipeline</w:t>
      </w:r>
    </w:p>
    <w:p w:rsidR="00F15626" w:rsidRDefault="00F15626" w:rsidP="0087600E">
      <w:pPr>
        <w:pStyle w:val="ad"/>
        <w:numPr>
          <w:ilvl w:val="0"/>
          <w:numId w:val="27"/>
        </w:numPr>
        <w:ind w:firstLineChars="0"/>
        <w:rPr>
          <w:lang w:eastAsia="zh-CN"/>
        </w:rPr>
      </w:pPr>
      <w:r>
        <w:rPr>
          <w:lang w:eastAsia="zh-CN"/>
        </w:rPr>
        <w:t>64bit virtual address, 40bits physical address</w:t>
      </w:r>
    </w:p>
    <w:p w:rsidR="0087600E" w:rsidRDefault="001642CB" w:rsidP="0087600E">
      <w:pPr>
        <w:pStyle w:val="ad"/>
        <w:numPr>
          <w:ilvl w:val="0"/>
          <w:numId w:val="27"/>
        </w:numPr>
        <w:ind w:firstLineChars="0"/>
        <w:rPr>
          <w:lang w:eastAsia="zh-CN"/>
        </w:rPr>
      </w:pPr>
      <w:r>
        <w:rPr>
          <w:lang w:eastAsia="zh-CN"/>
        </w:rPr>
        <w:t xml:space="preserve">8KB </w:t>
      </w:r>
      <w:r w:rsidR="00F15626">
        <w:rPr>
          <w:lang w:eastAsia="zh-CN"/>
        </w:rPr>
        <w:t xml:space="preserve">Virtually indexed physically tagged </w:t>
      </w:r>
      <w:r>
        <w:rPr>
          <w:lang w:eastAsia="zh-CN"/>
        </w:rPr>
        <w:t xml:space="preserve">2-way set associative </w:t>
      </w:r>
      <w:r w:rsidR="00F15626">
        <w:rPr>
          <w:lang w:eastAsia="zh-CN"/>
        </w:rPr>
        <w:t>instruction cache</w:t>
      </w:r>
    </w:p>
    <w:p w:rsidR="00FC0A6F" w:rsidRDefault="00FC0A6F" w:rsidP="0087600E">
      <w:pPr>
        <w:pStyle w:val="ad"/>
        <w:numPr>
          <w:ilvl w:val="0"/>
          <w:numId w:val="27"/>
        </w:numPr>
        <w:ind w:firstLineChars="0"/>
        <w:rPr>
          <w:lang w:eastAsia="zh-CN"/>
        </w:rPr>
      </w:pPr>
      <w:r>
        <w:rPr>
          <w:lang w:eastAsia="zh-CN"/>
        </w:rPr>
        <w:t>4KB per-page in memory manager</w:t>
      </w:r>
    </w:p>
    <w:p w:rsidR="00E73820" w:rsidRDefault="001940A4" w:rsidP="0087600E">
      <w:pPr>
        <w:pStyle w:val="ad"/>
        <w:numPr>
          <w:ilvl w:val="0"/>
          <w:numId w:val="27"/>
        </w:numPr>
        <w:ind w:firstLineChars="0"/>
        <w:rPr>
          <w:lang w:eastAsia="zh-CN"/>
        </w:rPr>
      </w:pPr>
      <w:r>
        <w:rPr>
          <w:lang w:eastAsia="zh-CN"/>
        </w:rPr>
        <w:t>G-Share and Pap Tournament Hybird branch predictor</w:t>
      </w:r>
    </w:p>
    <w:p w:rsidR="001B0D2D" w:rsidRDefault="001B0D2D" w:rsidP="0087600E">
      <w:pPr>
        <w:pStyle w:val="ad"/>
        <w:numPr>
          <w:ilvl w:val="0"/>
          <w:numId w:val="27"/>
        </w:numPr>
        <w:ind w:firstLineChars="0"/>
        <w:rPr>
          <w:lang w:eastAsia="zh-CN"/>
        </w:rPr>
      </w:pPr>
      <w:r>
        <w:rPr>
          <w:rFonts w:hint="eastAsia"/>
          <w:lang w:eastAsia="zh-CN"/>
        </w:rPr>
        <w:t>8 entry return address stack(RAS)</w:t>
      </w:r>
    </w:p>
    <w:p w:rsidR="00B025B4" w:rsidRDefault="001B0D2D" w:rsidP="0087600E">
      <w:pPr>
        <w:pStyle w:val="ad"/>
        <w:numPr>
          <w:ilvl w:val="0"/>
          <w:numId w:val="27"/>
        </w:numPr>
        <w:ind w:firstLineChars="0"/>
        <w:rPr>
          <w:lang w:eastAsia="zh-CN"/>
        </w:rPr>
      </w:pPr>
      <w:r>
        <w:rPr>
          <w:rFonts w:hint="eastAsia"/>
          <w:lang w:eastAsia="zh-CN"/>
        </w:rPr>
        <w:t>32 entry instruction buffer</w:t>
      </w:r>
    </w:p>
    <w:p w:rsidR="002A4571" w:rsidRDefault="002A4571" w:rsidP="0087600E">
      <w:pPr>
        <w:pStyle w:val="ad"/>
        <w:numPr>
          <w:ilvl w:val="0"/>
          <w:numId w:val="27"/>
        </w:numPr>
        <w:ind w:firstLineChars="0"/>
        <w:rPr>
          <w:lang w:eastAsia="zh-CN"/>
        </w:rPr>
      </w:pPr>
      <w:r>
        <w:rPr>
          <w:rFonts w:hint="eastAsia"/>
          <w:lang w:eastAsia="zh-CN"/>
        </w:rPr>
        <w:t>4-instruction can be decoded in one CPU cycle</w:t>
      </w:r>
    </w:p>
    <w:p w:rsidR="00A87C1E" w:rsidRDefault="001B0D2D" w:rsidP="0087600E">
      <w:pPr>
        <w:pStyle w:val="ad"/>
        <w:numPr>
          <w:ilvl w:val="0"/>
          <w:numId w:val="27"/>
        </w:numPr>
        <w:ind w:firstLineChars="0"/>
        <w:rPr>
          <w:rFonts w:hint="eastAsia"/>
          <w:lang w:eastAsia="zh-CN"/>
        </w:rPr>
      </w:pPr>
      <w:r>
        <w:rPr>
          <w:rFonts w:hint="eastAsia"/>
          <w:lang w:eastAsia="zh-CN"/>
        </w:rPr>
        <w:t>4-wide rename from 80 physical registers</w:t>
      </w:r>
      <w:r w:rsidR="00A87C1E">
        <w:rPr>
          <w:rFonts w:hint="eastAsia"/>
          <w:lang w:eastAsia="zh-CN"/>
        </w:rPr>
        <w:t xml:space="preserve"> file</w:t>
      </w:r>
      <w:r>
        <w:rPr>
          <w:rFonts w:hint="eastAsia"/>
          <w:lang w:eastAsia="zh-CN"/>
        </w:rPr>
        <w:t>,</w:t>
      </w:r>
      <w:r w:rsidR="00A87C1E">
        <w:rPr>
          <w:rFonts w:hint="eastAsia"/>
          <w:lang w:eastAsia="zh-CN"/>
        </w:rPr>
        <w:t xml:space="preserve"> which is 65-bits each, renaming in unified method</w:t>
      </w:r>
    </w:p>
    <w:p w:rsidR="001B0D2D" w:rsidRDefault="00A87C1E" w:rsidP="0087600E">
      <w:pPr>
        <w:pStyle w:val="ad"/>
        <w:numPr>
          <w:ilvl w:val="0"/>
          <w:numId w:val="27"/>
        </w:numPr>
        <w:ind w:firstLineChars="0"/>
        <w:rPr>
          <w:lang w:eastAsia="zh-CN"/>
        </w:rPr>
      </w:pPr>
      <w:r>
        <w:rPr>
          <w:rFonts w:hint="eastAsia"/>
          <w:lang w:eastAsia="zh-CN"/>
        </w:rPr>
        <w:t>the physical register file can be accessed from 11 read port or 7 write port</w:t>
      </w:r>
    </w:p>
    <w:p w:rsidR="001B0D2D" w:rsidRDefault="001636EC" w:rsidP="0087600E">
      <w:pPr>
        <w:pStyle w:val="ad"/>
        <w:numPr>
          <w:ilvl w:val="0"/>
          <w:numId w:val="27"/>
        </w:numPr>
        <w:ind w:firstLineChars="0"/>
        <w:rPr>
          <w:lang w:eastAsia="zh-CN"/>
        </w:rPr>
      </w:pPr>
      <w:r>
        <w:rPr>
          <w:rFonts w:hint="eastAsia"/>
          <w:lang w:eastAsia="zh-CN"/>
        </w:rPr>
        <w:t>speculative and architectural rename maps, with respective RAT and FREELIST</w:t>
      </w:r>
    </w:p>
    <w:p w:rsidR="00594BF9" w:rsidRDefault="00594BF9" w:rsidP="0087600E">
      <w:pPr>
        <w:pStyle w:val="ad"/>
        <w:numPr>
          <w:ilvl w:val="0"/>
          <w:numId w:val="27"/>
        </w:numPr>
        <w:ind w:firstLineChars="0"/>
        <w:rPr>
          <w:lang w:eastAsia="zh-CN"/>
        </w:rPr>
      </w:pPr>
      <w:r>
        <w:rPr>
          <w:rFonts w:hint="eastAsia"/>
          <w:lang w:eastAsia="zh-CN"/>
        </w:rPr>
        <w:t>Store Set based memory dependence prediction</w:t>
      </w:r>
    </w:p>
    <w:p w:rsidR="00594BF9" w:rsidRDefault="00594BF9" w:rsidP="0087600E">
      <w:pPr>
        <w:pStyle w:val="ad"/>
        <w:numPr>
          <w:ilvl w:val="0"/>
          <w:numId w:val="27"/>
        </w:numPr>
        <w:ind w:firstLineChars="0"/>
        <w:rPr>
          <w:lang w:eastAsia="zh-CN"/>
        </w:rPr>
      </w:pPr>
      <w:r>
        <w:rPr>
          <w:rFonts w:hint="eastAsia"/>
          <w:lang w:eastAsia="zh-CN"/>
        </w:rPr>
        <w:t>32-entry scheduler used in issue stage</w:t>
      </w:r>
    </w:p>
    <w:p w:rsidR="00594BF9" w:rsidRDefault="00594BF9" w:rsidP="00594BF9">
      <w:pPr>
        <w:pStyle w:val="ad"/>
        <w:numPr>
          <w:ilvl w:val="0"/>
          <w:numId w:val="27"/>
        </w:numPr>
        <w:ind w:firstLineChars="0"/>
        <w:rPr>
          <w:lang w:eastAsia="zh-CN"/>
        </w:rPr>
      </w:pPr>
      <w:r>
        <w:rPr>
          <w:lang w:eastAsia="zh-CN"/>
        </w:rPr>
        <w:t>speculative</w:t>
      </w:r>
      <w:r>
        <w:rPr>
          <w:rFonts w:hint="eastAsia"/>
          <w:lang w:eastAsia="zh-CN"/>
        </w:rPr>
        <w:t xml:space="preserve"> wakeup mechanism</w:t>
      </w:r>
    </w:p>
    <w:p w:rsidR="00594BF9" w:rsidRDefault="00594BF9" w:rsidP="00594BF9">
      <w:pPr>
        <w:pStyle w:val="ad"/>
        <w:numPr>
          <w:ilvl w:val="0"/>
          <w:numId w:val="27"/>
        </w:numPr>
        <w:ind w:firstLineChars="0"/>
        <w:rPr>
          <w:lang w:eastAsia="zh-CN"/>
        </w:rPr>
      </w:pPr>
      <w:r>
        <w:rPr>
          <w:rFonts w:hint="eastAsia"/>
          <w:lang w:eastAsia="zh-CN"/>
        </w:rPr>
        <w:t>instruction replay</w:t>
      </w:r>
    </w:p>
    <w:p w:rsidR="00594BF9" w:rsidRDefault="00594BF9" w:rsidP="00594BF9">
      <w:pPr>
        <w:pStyle w:val="ad"/>
        <w:numPr>
          <w:ilvl w:val="0"/>
          <w:numId w:val="27"/>
        </w:numPr>
        <w:ind w:firstLineChars="0"/>
        <w:rPr>
          <w:lang w:eastAsia="zh-CN"/>
        </w:rPr>
      </w:pPr>
      <w:r>
        <w:rPr>
          <w:rFonts w:hint="eastAsia"/>
          <w:lang w:eastAsia="zh-CN"/>
        </w:rPr>
        <w:t>centralized and distributed combined reservation station is used for efficiency</w:t>
      </w:r>
    </w:p>
    <w:p w:rsidR="00594BF9" w:rsidRDefault="00594BF9" w:rsidP="00594BF9">
      <w:pPr>
        <w:pStyle w:val="ad"/>
        <w:numPr>
          <w:ilvl w:val="0"/>
          <w:numId w:val="27"/>
        </w:numPr>
        <w:ind w:firstLineChars="0"/>
        <w:rPr>
          <w:lang w:eastAsia="zh-CN"/>
        </w:rPr>
      </w:pPr>
      <w:r>
        <w:rPr>
          <w:rFonts w:hint="eastAsia"/>
          <w:lang w:eastAsia="zh-CN"/>
        </w:rPr>
        <w:t>Non-data-capture architecture is used in register read phase</w:t>
      </w:r>
    </w:p>
    <w:p w:rsidR="00594BF9" w:rsidRDefault="00594BF9" w:rsidP="00594BF9">
      <w:pPr>
        <w:pStyle w:val="ad"/>
        <w:numPr>
          <w:ilvl w:val="0"/>
          <w:numId w:val="27"/>
        </w:numPr>
        <w:ind w:firstLineChars="0"/>
        <w:rPr>
          <w:lang w:eastAsia="zh-CN"/>
        </w:rPr>
      </w:pPr>
      <w:r>
        <w:rPr>
          <w:rFonts w:hint="eastAsia"/>
          <w:lang w:eastAsia="zh-CN"/>
        </w:rPr>
        <w:t>the reservation station is designed in compressed mode</w:t>
      </w:r>
    </w:p>
    <w:p w:rsidR="00F838D2" w:rsidRDefault="00F838D2" w:rsidP="00594BF9">
      <w:pPr>
        <w:pStyle w:val="ad"/>
        <w:numPr>
          <w:ilvl w:val="0"/>
          <w:numId w:val="27"/>
        </w:numPr>
        <w:ind w:firstLineChars="0"/>
        <w:rPr>
          <w:lang w:eastAsia="zh-CN"/>
        </w:rPr>
      </w:pPr>
      <w:r>
        <w:rPr>
          <w:rFonts w:hint="eastAsia"/>
          <w:lang w:eastAsia="zh-CN"/>
        </w:rPr>
        <w:t>2 simple ALU is used for add sub shift etc.</w:t>
      </w:r>
    </w:p>
    <w:p w:rsidR="002A4571" w:rsidRDefault="00F838D2" w:rsidP="002A4571">
      <w:pPr>
        <w:pStyle w:val="ad"/>
        <w:numPr>
          <w:ilvl w:val="0"/>
          <w:numId w:val="27"/>
        </w:numPr>
        <w:ind w:firstLineChars="0"/>
        <w:rPr>
          <w:lang w:eastAsia="zh-CN"/>
        </w:rPr>
      </w:pPr>
      <w:r>
        <w:rPr>
          <w:rFonts w:hint="eastAsia"/>
          <w:lang w:eastAsia="zh-CN"/>
        </w:rPr>
        <w:t>1 complex ALU</w:t>
      </w:r>
      <w:r w:rsidR="002A4571">
        <w:rPr>
          <w:rFonts w:hint="eastAsia"/>
          <w:lang w:eastAsia="zh-CN"/>
        </w:rPr>
        <w:t xml:space="preserve"> for multiply and divide operation</w:t>
      </w:r>
    </w:p>
    <w:p w:rsidR="00F8125D" w:rsidRDefault="00F8125D" w:rsidP="002A4571">
      <w:pPr>
        <w:pStyle w:val="ad"/>
        <w:numPr>
          <w:ilvl w:val="0"/>
          <w:numId w:val="27"/>
        </w:numPr>
        <w:ind w:firstLineChars="0"/>
        <w:rPr>
          <w:lang w:eastAsia="zh-CN"/>
        </w:rPr>
      </w:pPr>
      <w:r>
        <w:rPr>
          <w:rFonts w:hint="eastAsia"/>
          <w:lang w:eastAsia="zh-CN"/>
        </w:rPr>
        <w:t>1 branch unit designed for branch instructions</w:t>
      </w:r>
    </w:p>
    <w:p w:rsidR="002A4571" w:rsidRDefault="002A4571" w:rsidP="002A4571">
      <w:pPr>
        <w:pStyle w:val="ad"/>
        <w:numPr>
          <w:ilvl w:val="0"/>
          <w:numId w:val="27"/>
        </w:numPr>
        <w:ind w:firstLineChars="0"/>
        <w:rPr>
          <w:lang w:eastAsia="zh-CN"/>
        </w:rPr>
      </w:pPr>
      <w:r>
        <w:rPr>
          <w:rFonts w:hint="eastAsia"/>
          <w:lang w:eastAsia="zh-CN"/>
        </w:rPr>
        <w:t>2 address generation unit, designed for load and store operation</w:t>
      </w:r>
    </w:p>
    <w:p w:rsidR="002A4571" w:rsidRDefault="002A4571" w:rsidP="002A4571">
      <w:pPr>
        <w:pStyle w:val="ad"/>
        <w:numPr>
          <w:ilvl w:val="0"/>
          <w:numId w:val="27"/>
        </w:numPr>
        <w:ind w:firstLineChars="0"/>
        <w:rPr>
          <w:lang w:eastAsia="zh-CN"/>
        </w:rPr>
      </w:pPr>
      <w:r>
        <w:rPr>
          <w:rFonts w:hint="eastAsia"/>
          <w:lang w:eastAsia="zh-CN"/>
        </w:rPr>
        <w:t>16-entry load and store queue, to keep data before d</w:t>
      </w:r>
      <w:r w:rsidR="007A7A3A">
        <w:rPr>
          <w:rFonts w:hint="eastAsia"/>
          <w:lang w:eastAsia="zh-CN"/>
        </w:rPr>
        <w:t xml:space="preserve">ata </w:t>
      </w:r>
      <w:r>
        <w:rPr>
          <w:rFonts w:hint="eastAsia"/>
          <w:lang w:eastAsia="zh-CN"/>
        </w:rPr>
        <w:t>cache access</w:t>
      </w:r>
    </w:p>
    <w:p w:rsidR="002A4571" w:rsidRDefault="002A4571" w:rsidP="002A4571">
      <w:pPr>
        <w:pStyle w:val="ad"/>
        <w:numPr>
          <w:ilvl w:val="0"/>
          <w:numId w:val="27"/>
        </w:numPr>
        <w:ind w:firstLineChars="0"/>
        <w:rPr>
          <w:lang w:eastAsia="zh-CN"/>
        </w:rPr>
      </w:pPr>
      <w:r>
        <w:rPr>
          <w:rFonts w:hint="eastAsia"/>
          <w:lang w:eastAsia="zh-CN"/>
        </w:rPr>
        <w:t>Dual-port 2-way associative l1 d</w:t>
      </w:r>
      <w:r w:rsidR="007A7A3A">
        <w:rPr>
          <w:rFonts w:hint="eastAsia"/>
          <w:lang w:eastAsia="zh-CN"/>
        </w:rPr>
        <w:t xml:space="preserve">ata </w:t>
      </w:r>
      <w:r>
        <w:rPr>
          <w:rFonts w:hint="eastAsia"/>
          <w:lang w:eastAsia="zh-CN"/>
        </w:rPr>
        <w:t>cache is designed with 8 interleaved banks 4KB each bank</w:t>
      </w:r>
    </w:p>
    <w:p w:rsidR="00BA609D" w:rsidRPr="0087600E" w:rsidRDefault="00BA609D" w:rsidP="00594BF9">
      <w:pPr>
        <w:pStyle w:val="ad"/>
        <w:numPr>
          <w:ilvl w:val="0"/>
          <w:numId w:val="27"/>
        </w:numPr>
        <w:ind w:firstLineChars="0"/>
        <w:rPr>
          <w:lang w:eastAsia="zh-CN"/>
        </w:rPr>
      </w:pPr>
      <w:r>
        <w:rPr>
          <w:rFonts w:hint="eastAsia"/>
          <w:lang w:eastAsia="zh-CN"/>
        </w:rPr>
        <w:t>64-entry reorder buffer is used to support 8 wide retire</w:t>
      </w:r>
      <w:r w:rsidR="007A7A3A">
        <w:rPr>
          <w:rFonts w:hint="eastAsia"/>
          <w:lang w:eastAsia="zh-CN"/>
        </w:rPr>
        <w:t>ment</w:t>
      </w:r>
    </w:p>
    <w:p w:rsidR="008E417B" w:rsidRDefault="008E417B" w:rsidP="00192367">
      <w:pPr>
        <w:pStyle w:val="ad"/>
        <w:ind w:left="420" w:firstLineChars="0" w:firstLine="0"/>
        <w:rPr>
          <w:lang w:eastAsia="zh-CN"/>
        </w:rPr>
      </w:pPr>
    </w:p>
    <w:p w:rsidR="008E417B" w:rsidRDefault="001D08C1" w:rsidP="008E417B">
      <w:pPr>
        <w:pStyle w:val="2"/>
        <w:rPr>
          <w:lang w:eastAsia="zh-CN"/>
        </w:rPr>
      </w:pPr>
      <w:bookmarkStart w:id="5" w:name="_Toc481563059"/>
      <w:r>
        <w:rPr>
          <w:lang w:eastAsia="zh-CN"/>
        </w:rPr>
        <w:lastRenderedPageBreak/>
        <w:t>C</w:t>
      </w:r>
      <w:r w:rsidR="00673C09">
        <w:rPr>
          <w:lang w:eastAsia="zh-CN"/>
        </w:rPr>
        <w:t>omponents</w:t>
      </w:r>
      <w:bookmarkEnd w:id="5"/>
    </w:p>
    <w:p w:rsidR="00393E85" w:rsidRDefault="00393E85" w:rsidP="00393E85">
      <w:pPr>
        <w:pStyle w:val="2"/>
      </w:pPr>
      <w:bookmarkStart w:id="6" w:name="_Toc481563060"/>
      <w:r>
        <w:t>Pipeline architecture of ACE21064</w:t>
      </w:r>
      <w:bookmarkEnd w:id="6"/>
    </w:p>
    <w:p w:rsidR="00CE6B12" w:rsidRPr="00CE6B12" w:rsidRDefault="00CB3ECA" w:rsidP="00CE6B12">
      <w:pPr>
        <w:jc w:val="center"/>
      </w:pPr>
      <w:r>
        <w:object w:dxaOrig="5659" w:dyaOrig="5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8pt;height:459.15pt" o:ole="">
            <v:imagedata r:id="rId8" o:title=""/>
          </v:shape>
          <o:OLEObject Type="Embed" ProgID="Visio.Drawing.15" ShapeID="_x0000_i1025" DrawAspect="Content" ObjectID="_1555394867" r:id="rId9"/>
        </w:object>
      </w:r>
    </w:p>
    <w:p w:rsidR="00393E85" w:rsidRPr="00393E85" w:rsidRDefault="00393E85" w:rsidP="00393E85"/>
    <w:p w:rsidR="002402E7" w:rsidRDefault="002402E7" w:rsidP="00E61E5A">
      <w:pPr>
        <w:pStyle w:val="1"/>
      </w:pPr>
      <w:bookmarkStart w:id="7" w:name="_Toc481563061"/>
      <w:r>
        <w:lastRenderedPageBreak/>
        <w:t>Level 1 Instruction Cache</w:t>
      </w:r>
      <w:bookmarkEnd w:id="7"/>
    </w:p>
    <w:p w:rsidR="002402E7" w:rsidRDefault="002402E7" w:rsidP="002402E7">
      <w:pPr>
        <w:pStyle w:val="2"/>
      </w:pPr>
      <w:bookmarkStart w:id="8" w:name="_Toc481563062"/>
      <w:r>
        <w:t>Overview</w:t>
      </w:r>
      <w:bookmarkEnd w:id="8"/>
    </w:p>
    <w:p w:rsidR="00B03421" w:rsidRDefault="00AD56E5" w:rsidP="00B03421">
      <w:r>
        <w:t>Level 1 instruction cache of Ace</w:t>
      </w:r>
      <w:r w:rsidR="00B03421">
        <w:t xml:space="preserve">21064 is a two way-associative, </w:t>
      </w:r>
      <w:r w:rsidR="008D301B">
        <w:t>virtual</w:t>
      </w:r>
      <w:r w:rsidR="002A3689">
        <w:t>ly</w:t>
      </w:r>
      <w:r w:rsidR="008D301B">
        <w:t xml:space="preserve"> indexed</w:t>
      </w:r>
      <w:r w:rsidR="00E1657B">
        <w:t xml:space="preserve"> </w:t>
      </w:r>
      <w:r w:rsidR="002A3689">
        <w:t xml:space="preserve">and </w:t>
      </w:r>
      <w:r w:rsidR="001809FA">
        <w:t>p</w:t>
      </w:r>
      <w:r w:rsidR="00E1657B">
        <w:t>hysical</w:t>
      </w:r>
      <w:r w:rsidR="002A3689">
        <w:t>ly</w:t>
      </w:r>
      <w:r w:rsidR="00E1657B">
        <w:t xml:space="preserve"> tag</w:t>
      </w:r>
      <w:r w:rsidR="0057101E">
        <w:t>g</w:t>
      </w:r>
      <w:r w:rsidR="00CE6B12">
        <w:t>ed cache</w:t>
      </w:r>
      <w:r w:rsidR="008D301B">
        <w:t xml:space="preserve">, </w:t>
      </w:r>
      <w:r w:rsidR="002A3689">
        <w:t>each data entry has 32 bytes, 128 cache lines in each way</w:t>
      </w:r>
      <w:r w:rsidR="008D301B">
        <w:t xml:space="preserve">, </w:t>
      </w:r>
      <w:r w:rsidR="002A3689">
        <w:t xml:space="preserve">40bits physical address is designed for temporary, so 28bits higher address range is kept in tag array of each cache line, </w:t>
      </w:r>
      <w:r w:rsidR="0057101E">
        <w:t>T</w:t>
      </w:r>
      <w:r w:rsidR="008D301B">
        <w:t>otal size of l1</w:t>
      </w:r>
      <w:r w:rsidR="0057101E">
        <w:t>icache is 8KB</w:t>
      </w:r>
      <w:r w:rsidR="00B82344">
        <w:t>, and memory is managed in 4KB page size</w:t>
      </w:r>
      <w:r w:rsidR="0057101E">
        <w:t>.</w:t>
      </w:r>
      <w:r w:rsidR="00E34195">
        <w:t xml:space="preserve"> </w:t>
      </w:r>
    </w:p>
    <w:p w:rsidR="0057101E" w:rsidRPr="00B03421" w:rsidRDefault="0057101E" w:rsidP="00B03421"/>
    <w:p w:rsidR="002402E7" w:rsidRDefault="002402E7" w:rsidP="002402E7">
      <w:pPr>
        <w:pStyle w:val="3"/>
      </w:pPr>
      <w:bookmarkStart w:id="9" w:name="_Toc481563063"/>
      <w:r>
        <w:t>Introduction</w:t>
      </w:r>
      <w:bookmarkEnd w:id="9"/>
    </w:p>
    <w:p w:rsidR="00EF1197" w:rsidRPr="00EF1197" w:rsidRDefault="00EF1197" w:rsidP="00EF1197">
      <w:r>
        <w:t>In order to reduce the hit time of level 1 cache, virtually indexed, physically tagged cache architecture is used, as widely used in modern processor. The overview of icache system of Ace21064 is showing below:</w:t>
      </w:r>
    </w:p>
    <w:p w:rsidR="00EF1197" w:rsidRDefault="00AD14BE" w:rsidP="00EF1197">
      <w:pPr>
        <w:keepNext/>
        <w:jc w:val="center"/>
      </w:pPr>
      <w:r>
        <w:object w:dxaOrig="7834" w:dyaOrig="6530">
          <v:shape id="_x0000_i1026" type="#_x0000_t75" style="width:389.2pt;height:324pt" o:ole="">
            <v:imagedata r:id="rId10" o:title=""/>
          </v:shape>
          <o:OLEObject Type="Embed" ProgID="Visio.Drawing.15" ShapeID="_x0000_i1026" DrawAspect="Content" ObjectID="_1555394868" r:id="rId11"/>
        </w:object>
      </w:r>
    </w:p>
    <w:p w:rsidR="00CA663A" w:rsidRDefault="00EF1197" w:rsidP="00EF1197">
      <w:pPr>
        <w:pStyle w:val="ae"/>
        <w:jc w:val="center"/>
      </w:pPr>
      <w:bookmarkStart w:id="10" w:name="_Toc481563125"/>
      <w:r>
        <w:t xml:space="preserve">Figure </w:t>
      </w:r>
      <w:fldSimple w:instr=" STYLEREF 1 \s ">
        <w:r w:rsidR="009B72B9">
          <w:rPr>
            <w:noProof/>
          </w:rPr>
          <w:t>2</w:t>
        </w:r>
      </w:fldSimple>
      <w:r w:rsidR="00CE6C56">
        <w:noBreakHyphen/>
      </w:r>
      <w:fldSimple w:instr=" SEQ Figure \* ARABIC \s 1 ">
        <w:r w:rsidR="009B72B9">
          <w:rPr>
            <w:noProof/>
          </w:rPr>
          <w:t>1</w:t>
        </w:r>
      </w:fldSimple>
      <w:r>
        <w:t xml:space="preserve"> iCache hierarchy overview</w:t>
      </w:r>
      <w:bookmarkEnd w:id="10"/>
    </w:p>
    <w:p w:rsidR="00AE6E05" w:rsidRDefault="00EF1197" w:rsidP="00EF1197">
      <w:r>
        <w:t>Ace21064 is 64bits architecture</w:t>
      </w:r>
      <w:r w:rsidR="00340E49">
        <w:t>,</w:t>
      </w:r>
      <w:r w:rsidR="004312A8">
        <w:t xml:space="preserve"> and physical address is remained to 40bits for current design.</w:t>
      </w:r>
      <w:r>
        <w:t xml:space="preserve"> </w:t>
      </w:r>
      <w:r w:rsidR="004312A8">
        <w:t>Totally 1TB address range can be accessed, t</w:t>
      </w:r>
      <w:r>
        <w:t xml:space="preserve">he memory system is </w:t>
      </w:r>
      <w:r w:rsidR="00340E49">
        <w:t xml:space="preserve">managed in 4KB page size, so the low 12bits of virtual address is used as page offset, due to the two-way associative cache organization the total cache capability is 8KB large. </w:t>
      </w:r>
      <w:r w:rsidR="005F7497">
        <w:t>T</w:t>
      </w:r>
      <w:r w:rsidR="00340E49">
        <w:t>o support the 4-issue pipeline, the fetch stage is designed in 8 instructions per-fetch, so the icache is designed to 8 words per-entry</w:t>
      </w:r>
      <w:r w:rsidR="005F7497">
        <w:t xml:space="preserve"> for design convenient.</w:t>
      </w:r>
      <w:r w:rsidR="00340E49">
        <w:t xml:space="preserve"> </w:t>
      </w:r>
      <w:r w:rsidR="005F7497">
        <w:t>T</w:t>
      </w:r>
      <w:r w:rsidR="00340E49">
        <w:t xml:space="preserve">otally </w:t>
      </w:r>
      <w:r w:rsidR="005F7497">
        <w:t>32bytes needs</w:t>
      </w:r>
      <w:r w:rsidR="00340E49">
        <w:t xml:space="preserve"> 5 bits to index each byte in a cache entry</w:t>
      </w:r>
      <w:r w:rsidR="005F7497">
        <w:t>, named block offset</w:t>
      </w:r>
      <w:r w:rsidR="00340E49">
        <w:t>.</w:t>
      </w:r>
      <w:r w:rsidR="00AE6E05">
        <w:t xml:space="preserve"> The width of index segment can be calculate following the formula:</w:t>
      </w:r>
    </w:p>
    <w:p w:rsidR="00AE6E05" w:rsidRPr="00B561F4" w:rsidRDefault="00CB7B9C" w:rsidP="00EF1197">
      <m:oMathPara>
        <m:oMath>
          <m:sSup>
            <m:sSupPr>
              <m:ctrlPr>
                <w:rPr>
                  <w:rFonts w:ascii="Cambria Math" w:hAnsi="Cambria Math"/>
                  <w:i/>
                </w:rPr>
              </m:ctrlPr>
            </m:sSupPr>
            <m:e>
              <m:r>
                <w:rPr>
                  <w:rFonts w:ascii="Cambria Math" w:hAnsi="Cambria Math"/>
                </w:rPr>
                <m:t>2</m:t>
              </m:r>
            </m:e>
            <m:sup>
              <m:r>
                <w:rPr>
                  <w:rFonts w:ascii="Cambria Math" w:hAnsi="Cambria Math"/>
                </w:rPr>
                <m:t>i</m:t>
              </m:r>
              <m:r>
                <w:rPr>
                  <w:rFonts w:ascii="Cambria Math" w:hAnsi="Cambria Math"/>
                </w:rPr>
                <m:t>ndex</m:t>
              </m:r>
            </m:sup>
          </m:sSup>
          <m:r>
            <w:rPr>
              <w:rFonts w:ascii="Cambria Math" w:hAnsi="Cambria Math"/>
            </w:rPr>
            <m:t>=cache size/(block size*set associativity)</m:t>
          </m:r>
        </m:oMath>
      </m:oMathPara>
    </w:p>
    <w:p w:rsidR="005F13A1" w:rsidRDefault="00B561F4" w:rsidP="00EF1197">
      <w:r>
        <w:t>Or following the page width, 7 bits are left for cache line index, so there are 128 cache line in each way.</w:t>
      </w:r>
    </w:p>
    <w:p w:rsidR="00EF1197" w:rsidRPr="00EF1197" w:rsidRDefault="00AE6E05" w:rsidP="00EF1197">
      <w:r>
        <w:t>According the width of physical address, 28bits need to be kept in tag array of icache</w:t>
      </w:r>
      <w:r w:rsidR="00B561F4">
        <w:t>, which will be compared with the hit-value of iTLB to determine the fetch operation is hit or not.</w:t>
      </w:r>
    </w:p>
    <w:p w:rsidR="002402E7" w:rsidRDefault="002402E7" w:rsidP="002402E7">
      <w:pPr>
        <w:pStyle w:val="3"/>
      </w:pPr>
      <w:bookmarkStart w:id="11" w:name="_Toc481563064"/>
      <w:r>
        <w:t>Architecture</w:t>
      </w:r>
      <w:bookmarkEnd w:id="11"/>
    </w:p>
    <w:p w:rsidR="00CE6C56" w:rsidRDefault="00CE6C56" w:rsidP="00CE6C56">
      <w:pPr>
        <w:keepNext/>
        <w:jc w:val="center"/>
      </w:pPr>
    </w:p>
    <w:p w:rsidR="00CE6C56" w:rsidRPr="00CE6C56" w:rsidRDefault="00CE6C56" w:rsidP="00CE6C56">
      <w:pPr>
        <w:pStyle w:val="ae"/>
        <w:jc w:val="center"/>
      </w:pPr>
      <w:bookmarkStart w:id="12" w:name="_Toc481563126"/>
      <w:r>
        <w:t xml:space="preserve">Figure </w:t>
      </w:r>
      <w:fldSimple w:instr=" STYLEREF 1 \s ">
        <w:r w:rsidR="009B72B9">
          <w:rPr>
            <w:noProof/>
          </w:rPr>
          <w:t>2</w:t>
        </w:r>
      </w:fldSimple>
      <w:r>
        <w:noBreakHyphen/>
      </w:r>
      <w:fldSimple w:instr=" SEQ Figure \* ARABIC \s 1 ">
        <w:r w:rsidR="009B72B9">
          <w:rPr>
            <w:noProof/>
          </w:rPr>
          <w:t>2</w:t>
        </w:r>
      </w:fldSimple>
      <w:r>
        <w:t xml:space="preserve"> ace_icache block d</w:t>
      </w:r>
      <w:r w:rsidR="00E62154">
        <w:t>i</w:t>
      </w:r>
      <w:r>
        <w:t>agram</w:t>
      </w:r>
      <w:bookmarkEnd w:id="12"/>
    </w:p>
    <w:p w:rsidR="002402E7" w:rsidRDefault="002402E7" w:rsidP="002402E7">
      <w:pPr>
        <w:pStyle w:val="3"/>
      </w:pPr>
      <w:bookmarkStart w:id="13" w:name="_Toc481563065"/>
      <w:r>
        <w:t>Signals</w:t>
      </w:r>
      <w:bookmarkEnd w:id="13"/>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E25537" w:rsidRPr="00E25537" w:rsidTr="007F70CF">
        <w:trPr>
          <w:cnfStyle w:val="100000000000"/>
        </w:trPr>
        <w:tc>
          <w:tcPr>
            <w:cnfStyle w:val="001000000000"/>
            <w:tcW w:w="904" w:type="pct"/>
            <w:tcBorders>
              <w:bottom w:val="none" w:sz="0" w:space="0" w:color="auto"/>
            </w:tcBorders>
          </w:tcPr>
          <w:p w:rsidR="00E25537" w:rsidRPr="00E25537" w:rsidRDefault="00E25537" w:rsidP="00E25537">
            <w:r w:rsidRPr="00E25537">
              <w:rPr>
                <w:rFonts w:hint="cs"/>
              </w:rPr>
              <w:t>P</w:t>
            </w:r>
            <w:r w:rsidRPr="00E25537">
              <w:t>ort</w:t>
            </w:r>
          </w:p>
        </w:tc>
        <w:tc>
          <w:tcPr>
            <w:tcW w:w="606" w:type="pct"/>
            <w:tcBorders>
              <w:bottom w:val="none" w:sz="0" w:space="0" w:color="auto"/>
            </w:tcBorders>
          </w:tcPr>
          <w:p w:rsidR="00E25537" w:rsidRPr="00E25537" w:rsidRDefault="00E25537" w:rsidP="00E25537">
            <w:pPr>
              <w:cnfStyle w:val="100000000000"/>
            </w:pPr>
            <w:r w:rsidRPr="00E25537">
              <w:rPr>
                <w:rFonts w:hint="cs"/>
              </w:rPr>
              <w:t>D</w:t>
            </w:r>
            <w:r w:rsidRPr="00E25537">
              <w:t>irection</w:t>
            </w:r>
          </w:p>
        </w:tc>
        <w:tc>
          <w:tcPr>
            <w:tcW w:w="452" w:type="pct"/>
            <w:tcBorders>
              <w:bottom w:val="none" w:sz="0" w:space="0" w:color="auto"/>
            </w:tcBorders>
          </w:tcPr>
          <w:p w:rsidR="00E25537" w:rsidRPr="00E25537" w:rsidRDefault="00E25537" w:rsidP="00E25537">
            <w:pPr>
              <w:cnfStyle w:val="100000000000"/>
            </w:pPr>
            <w:r w:rsidRPr="00E25537">
              <w:rPr>
                <w:rFonts w:hint="cs"/>
              </w:rPr>
              <w:t>W</w:t>
            </w:r>
            <w:r w:rsidRPr="00E25537">
              <w:t>idth</w:t>
            </w:r>
          </w:p>
        </w:tc>
        <w:tc>
          <w:tcPr>
            <w:tcW w:w="3038" w:type="pct"/>
            <w:tcBorders>
              <w:bottom w:val="none" w:sz="0" w:space="0" w:color="auto"/>
            </w:tcBorders>
          </w:tcPr>
          <w:p w:rsidR="00E25537" w:rsidRPr="00E25537" w:rsidRDefault="00E25537" w:rsidP="00E25537">
            <w:pPr>
              <w:cnfStyle w:val="100000000000"/>
            </w:pPr>
            <w:r w:rsidRPr="00E25537">
              <w:rPr>
                <w:rFonts w:hint="cs"/>
              </w:rPr>
              <w:t>D</w:t>
            </w:r>
            <w:r w:rsidRPr="00E25537">
              <w:t>escription</w:t>
            </w:r>
          </w:p>
        </w:tc>
      </w:tr>
      <w:tr w:rsidR="00804B51" w:rsidRPr="00E25537" w:rsidTr="00804B51">
        <w:trPr>
          <w:cnfStyle w:val="000000100000"/>
        </w:trPr>
        <w:tc>
          <w:tcPr>
            <w:cnfStyle w:val="001000000000"/>
            <w:tcW w:w="5000" w:type="pct"/>
            <w:gridSpan w:val="4"/>
          </w:tcPr>
          <w:p w:rsidR="00804B51" w:rsidRPr="0030106F" w:rsidRDefault="00804B51" w:rsidP="00E25537">
            <w:pPr>
              <w:rPr>
                <w:bCs w:val="0"/>
              </w:rPr>
            </w:pPr>
            <w:r w:rsidRPr="0030106F">
              <w:rPr>
                <w:bCs w:val="0"/>
              </w:rPr>
              <w:t>Common Interface</w:t>
            </w:r>
          </w:p>
        </w:tc>
      </w:tr>
      <w:tr w:rsidR="00E25537" w:rsidRPr="00E25537" w:rsidTr="007F70CF">
        <w:tc>
          <w:tcPr>
            <w:cnfStyle w:val="001000000000"/>
            <w:tcW w:w="904" w:type="pct"/>
          </w:tcPr>
          <w:p w:rsidR="00E25537" w:rsidRPr="00E25537" w:rsidRDefault="00E25537" w:rsidP="00E25537">
            <w:pPr>
              <w:rPr>
                <w:b w:val="0"/>
              </w:rPr>
            </w:pPr>
            <w:r w:rsidRPr="00E25537">
              <w:rPr>
                <w:b w:val="0"/>
              </w:rPr>
              <w:t>clock</w:t>
            </w:r>
          </w:p>
        </w:tc>
        <w:tc>
          <w:tcPr>
            <w:tcW w:w="606" w:type="pct"/>
          </w:tcPr>
          <w:p w:rsidR="00E25537" w:rsidRPr="00E25537" w:rsidRDefault="00E25537" w:rsidP="00E25537">
            <w:pPr>
              <w:cnfStyle w:val="000000000000"/>
            </w:pPr>
            <w:r w:rsidRPr="00E25537">
              <w:t>i</w:t>
            </w:r>
            <w:r w:rsidRPr="00E25537">
              <w:rPr>
                <w:rFonts w:hint="eastAsia"/>
              </w:rPr>
              <w:t>nput</w:t>
            </w:r>
          </w:p>
        </w:tc>
        <w:tc>
          <w:tcPr>
            <w:tcW w:w="452" w:type="pct"/>
          </w:tcPr>
          <w:p w:rsidR="00E25537" w:rsidRPr="00E25537" w:rsidRDefault="00E25537" w:rsidP="00E25537">
            <w:pPr>
              <w:cnfStyle w:val="000000000000"/>
            </w:pPr>
            <w:r w:rsidRPr="00E25537">
              <w:rPr>
                <w:rFonts w:hint="eastAsia"/>
              </w:rPr>
              <w:t>1</w:t>
            </w:r>
          </w:p>
        </w:tc>
        <w:tc>
          <w:tcPr>
            <w:tcW w:w="3038" w:type="pct"/>
          </w:tcPr>
          <w:p w:rsidR="00E25537" w:rsidRPr="00E25537" w:rsidRDefault="00E25537" w:rsidP="00E25537">
            <w:pPr>
              <w:cnfStyle w:val="000000000000"/>
            </w:pPr>
            <w:r w:rsidRPr="00E25537">
              <w:t>system clock</w:t>
            </w:r>
          </w:p>
        </w:tc>
      </w:tr>
      <w:tr w:rsidR="00E25537" w:rsidRPr="00E25537" w:rsidTr="007F70CF">
        <w:trPr>
          <w:cnfStyle w:val="000000100000"/>
        </w:trPr>
        <w:tc>
          <w:tcPr>
            <w:cnfStyle w:val="001000000000"/>
            <w:tcW w:w="904" w:type="pct"/>
          </w:tcPr>
          <w:p w:rsidR="00E25537" w:rsidRPr="00E25537" w:rsidRDefault="00E25537" w:rsidP="00E25537">
            <w:pPr>
              <w:rPr>
                <w:b w:val="0"/>
              </w:rPr>
            </w:pPr>
            <w:r w:rsidRPr="00E25537">
              <w:rPr>
                <w:b w:val="0"/>
              </w:rPr>
              <w:t>reset_n</w:t>
            </w:r>
          </w:p>
        </w:tc>
        <w:tc>
          <w:tcPr>
            <w:tcW w:w="606" w:type="pct"/>
          </w:tcPr>
          <w:p w:rsidR="00E25537" w:rsidRPr="00E25537" w:rsidRDefault="00E25537" w:rsidP="00E25537">
            <w:pPr>
              <w:cnfStyle w:val="000000100000"/>
            </w:pPr>
            <w:r w:rsidRPr="00E25537">
              <w:t>input</w:t>
            </w:r>
          </w:p>
        </w:tc>
        <w:tc>
          <w:tcPr>
            <w:tcW w:w="452" w:type="pct"/>
          </w:tcPr>
          <w:p w:rsidR="00E25537" w:rsidRPr="00E25537" w:rsidRDefault="00E25537" w:rsidP="00E25537">
            <w:pPr>
              <w:cnfStyle w:val="000000100000"/>
            </w:pPr>
            <w:r w:rsidRPr="00E25537">
              <w:t>1</w:t>
            </w:r>
          </w:p>
        </w:tc>
        <w:tc>
          <w:tcPr>
            <w:tcW w:w="3038" w:type="pct"/>
          </w:tcPr>
          <w:p w:rsidR="00E25537" w:rsidRPr="00E25537" w:rsidRDefault="00E25537" w:rsidP="00E25537">
            <w:pPr>
              <w:cnfStyle w:val="000000100000"/>
            </w:pPr>
            <w:r w:rsidRPr="00E25537">
              <w:t>system reset low active</w:t>
            </w:r>
          </w:p>
        </w:tc>
      </w:tr>
      <w:tr w:rsidR="00E25537" w:rsidRPr="00E25537" w:rsidTr="007F70CF">
        <w:tc>
          <w:tcPr>
            <w:cnfStyle w:val="001000000000"/>
            <w:tcW w:w="904" w:type="pct"/>
          </w:tcPr>
          <w:p w:rsidR="00E25537" w:rsidRPr="00E25537" w:rsidRDefault="00E25537" w:rsidP="00E25537">
            <w:pPr>
              <w:rPr>
                <w:b w:val="0"/>
              </w:rPr>
            </w:pPr>
            <w:r w:rsidRPr="00E25537">
              <w:rPr>
                <w:b w:val="0"/>
              </w:rPr>
              <w:t>pc_</w:t>
            </w:r>
            <w:r>
              <w:rPr>
                <w:b w:val="0"/>
              </w:rPr>
              <w:t>s</w:t>
            </w:r>
            <w:r w:rsidRPr="00E25537">
              <w:rPr>
                <w:b w:val="0"/>
              </w:rPr>
              <w:t>0</w:t>
            </w:r>
            <w:r>
              <w:rPr>
                <w:b w:val="0"/>
              </w:rPr>
              <w:t>_i</w:t>
            </w:r>
          </w:p>
        </w:tc>
        <w:tc>
          <w:tcPr>
            <w:tcW w:w="606" w:type="pct"/>
          </w:tcPr>
          <w:p w:rsidR="00E25537" w:rsidRPr="00E25537" w:rsidRDefault="00E25537" w:rsidP="00E25537">
            <w:pPr>
              <w:cnfStyle w:val="000000000000"/>
            </w:pPr>
            <w:r w:rsidRPr="00E25537">
              <w:t>input</w:t>
            </w:r>
          </w:p>
        </w:tc>
        <w:tc>
          <w:tcPr>
            <w:tcW w:w="452" w:type="pct"/>
          </w:tcPr>
          <w:p w:rsidR="00E25537" w:rsidRPr="00E25537" w:rsidRDefault="00E25537" w:rsidP="00E25537">
            <w:pPr>
              <w:cnfStyle w:val="000000000000"/>
            </w:pPr>
            <w:r w:rsidRPr="00E25537">
              <w:t>64</w:t>
            </w:r>
          </w:p>
        </w:tc>
        <w:tc>
          <w:tcPr>
            <w:tcW w:w="3038" w:type="pct"/>
          </w:tcPr>
          <w:p w:rsidR="00E25537" w:rsidRPr="00E25537" w:rsidRDefault="00E25537" w:rsidP="00E25537">
            <w:pPr>
              <w:cnfStyle w:val="000000000000"/>
            </w:pPr>
            <w:r>
              <w:t>program counter in pipeline</w:t>
            </w:r>
            <w:r w:rsidRPr="00E25537">
              <w:t xml:space="preserve"> stage 0</w:t>
            </w:r>
          </w:p>
        </w:tc>
      </w:tr>
      <w:tr w:rsidR="00E25537" w:rsidRPr="00E25537" w:rsidTr="007F70CF">
        <w:trPr>
          <w:cnfStyle w:val="000000100000"/>
        </w:trPr>
        <w:tc>
          <w:tcPr>
            <w:cnfStyle w:val="001000000000"/>
            <w:tcW w:w="904" w:type="pct"/>
          </w:tcPr>
          <w:p w:rsidR="00E25537" w:rsidRPr="00E25537" w:rsidRDefault="00672214" w:rsidP="00E25537">
            <w:pPr>
              <w:rPr>
                <w:b w:val="0"/>
              </w:rPr>
            </w:pPr>
            <w:r>
              <w:rPr>
                <w:b w:val="0"/>
              </w:rPr>
              <w:t>pc_s1_i</w:t>
            </w:r>
          </w:p>
        </w:tc>
        <w:tc>
          <w:tcPr>
            <w:tcW w:w="606" w:type="pct"/>
          </w:tcPr>
          <w:p w:rsidR="00E25537" w:rsidRPr="00E25537" w:rsidRDefault="00672214" w:rsidP="00E25537">
            <w:pPr>
              <w:cnfStyle w:val="000000100000"/>
            </w:pPr>
            <w:r>
              <w:t>input</w:t>
            </w:r>
          </w:p>
        </w:tc>
        <w:tc>
          <w:tcPr>
            <w:tcW w:w="452" w:type="pct"/>
          </w:tcPr>
          <w:p w:rsidR="00E25537" w:rsidRPr="00E25537" w:rsidRDefault="00672214" w:rsidP="00E25537">
            <w:pPr>
              <w:cnfStyle w:val="000000100000"/>
            </w:pPr>
            <w:r>
              <w:t>64</w:t>
            </w:r>
          </w:p>
        </w:tc>
        <w:tc>
          <w:tcPr>
            <w:tcW w:w="3038" w:type="pct"/>
          </w:tcPr>
          <w:p w:rsidR="00E25537" w:rsidRPr="00E25537" w:rsidRDefault="00672214" w:rsidP="00E25537">
            <w:pPr>
              <w:cnfStyle w:val="000000100000"/>
            </w:pPr>
            <w:r>
              <w:t>program counter in pipeline stage 1</w:t>
            </w:r>
          </w:p>
        </w:tc>
      </w:tr>
      <w:tr w:rsidR="00E25537" w:rsidRPr="00E25537" w:rsidTr="007F70CF">
        <w:tc>
          <w:tcPr>
            <w:cnfStyle w:val="001000000000"/>
            <w:tcW w:w="5000" w:type="pct"/>
            <w:gridSpan w:val="4"/>
          </w:tcPr>
          <w:p w:rsidR="00E303DA" w:rsidRPr="00E25537" w:rsidRDefault="00804B51" w:rsidP="005B12D2">
            <w:r>
              <w:t xml:space="preserve">Interface Between MMU </w:t>
            </w:r>
            <w:r w:rsidR="00E303DA">
              <w:t xml:space="preserve">and </w:t>
            </w:r>
            <w:r w:rsidR="00BE0360">
              <w:t>l1</w:t>
            </w:r>
            <w:r w:rsidR="00E303DA">
              <w:t>i</w:t>
            </w:r>
            <w:r w:rsidR="005B12D2">
              <w:t>c</w:t>
            </w:r>
            <w:r w:rsidR="00E303DA">
              <w:t>ache</w:t>
            </w:r>
          </w:p>
        </w:tc>
      </w:tr>
      <w:tr w:rsidR="00E25537" w:rsidRPr="00E25537" w:rsidTr="007F70CF">
        <w:trPr>
          <w:cnfStyle w:val="000000100000"/>
        </w:trPr>
        <w:tc>
          <w:tcPr>
            <w:cnfStyle w:val="001000000000"/>
            <w:tcW w:w="904" w:type="pct"/>
          </w:tcPr>
          <w:p w:rsidR="00E25537" w:rsidRPr="00E25537" w:rsidRDefault="005D0038" w:rsidP="00E25537">
            <w:pPr>
              <w:rPr>
                <w:b w:val="0"/>
              </w:rPr>
            </w:pPr>
            <w:r>
              <w:rPr>
                <w:b w:val="0"/>
              </w:rPr>
              <w:t>itlb_phys</w:t>
            </w:r>
            <w:r w:rsidR="0030106F">
              <w:rPr>
                <w:b w:val="0"/>
              </w:rPr>
              <w:t>tag0</w:t>
            </w:r>
            <w:r>
              <w:rPr>
                <w:b w:val="0"/>
              </w:rPr>
              <w:t>_i</w:t>
            </w:r>
          </w:p>
        </w:tc>
        <w:tc>
          <w:tcPr>
            <w:tcW w:w="606" w:type="pct"/>
          </w:tcPr>
          <w:p w:rsidR="00E25537" w:rsidRPr="00E25537" w:rsidRDefault="000D2F92" w:rsidP="00E25537">
            <w:pPr>
              <w:cnfStyle w:val="000000100000"/>
            </w:pPr>
            <w:r>
              <w:t>input</w:t>
            </w:r>
          </w:p>
        </w:tc>
        <w:tc>
          <w:tcPr>
            <w:tcW w:w="452" w:type="pct"/>
          </w:tcPr>
          <w:p w:rsidR="00E25537" w:rsidRPr="00E25537" w:rsidRDefault="000D2F92" w:rsidP="00E25537">
            <w:pPr>
              <w:cnfStyle w:val="000000100000"/>
            </w:pPr>
            <w:r>
              <w:t>28</w:t>
            </w:r>
          </w:p>
        </w:tc>
        <w:tc>
          <w:tcPr>
            <w:tcW w:w="3038" w:type="pct"/>
          </w:tcPr>
          <w:p w:rsidR="00E25537" w:rsidRPr="00E25537" w:rsidRDefault="0019724E" w:rsidP="00E25537">
            <w:pPr>
              <w:cnfStyle w:val="000000100000"/>
            </w:pPr>
            <w:r>
              <w:t>physical tag from itlb0</w:t>
            </w:r>
          </w:p>
        </w:tc>
      </w:tr>
      <w:tr w:rsidR="00E25537" w:rsidRPr="00E25537" w:rsidTr="007F70CF">
        <w:tc>
          <w:tcPr>
            <w:cnfStyle w:val="001000000000"/>
            <w:tcW w:w="904" w:type="pct"/>
          </w:tcPr>
          <w:p w:rsidR="00E25537" w:rsidRPr="00E25537" w:rsidRDefault="0030106F" w:rsidP="005D0038">
            <w:pPr>
              <w:rPr>
                <w:b w:val="0"/>
              </w:rPr>
            </w:pPr>
            <w:r>
              <w:rPr>
                <w:b w:val="0"/>
              </w:rPr>
              <w:t>itlb_phystag1</w:t>
            </w:r>
            <w:r w:rsidR="005D0038">
              <w:rPr>
                <w:b w:val="0"/>
              </w:rPr>
              <w:t>_i</w:t>
            </w:r>
          </w:p>
        </w:tc>
        <w:tc>
          <w:tcPr>
            <w:tcW w:w="606" w:type="pct"/>
          </w:tcPr>
          <w:p w:rsidR="00E25537" w:rsidRPr="00E25537" w:rsidRDefault="000D2F92" w:rsidP="00E25537">
            <w:pPr>
              <w:cnfStyle w:val="000000000000"/>
            </w:pPr>
            <w:r>
              <w:t>input</w:t>
            </w:r>
          </w:p>
        </w:tc>
        <w:tc>
          <w:tcPr>
            <w:tcW w:w="452" w:type="pct"/>
          </w:tcPr>
          <w:p w:rsidR="00E25537" w:rsidRPr="00E25537" w:rsidRDefault="000D2F92" w:rsidP="00E25537">
            <w:pPr>
              <w:cnfStyle w:val="000000000000"/>
            </w:pPr>
            <w:r>
              <w:t>28</w:t>
            </w:r>
          </w:p>
        </w:tc>
        <w:tc>
          <w:tcPr>
            <w:tcW w:w="3038" w:type="pct"/>
          </w:tcPr>
          <w:p w:rsidR="00E25537" w:rsidRPr="00E25537" w:rsidRDefault="0019724E" w:rsidP="00E25537">
            <w:pPr>
              <w:cnfStyle w:val="000000000000"/>
            </w:pPr>
            <w:r>
              <w:t>physical tag from itlb1</w:t>
            </w:r>
          </w:p>
        </w:tc>
      </w:tr>
      <w:tr w:rsidR="00E25537" w:rsidRPr="00E25537" w:rsidTr="007F70CF">
        <w:trPr>
          <w:cnfStyle w:val="000000100000"/>
        </w:trPr>
        <w:tc>
          <w:tcPr>
            <w:cnfStyle w:val="001000000000"/>
            <w:tcW w:w="904" w:type="pct"/>
          </w:tcPr>
          <w:p w:rsidR="00E25537" w:rsidRPr="00E25537" w:rsidRDefault="00B1384E" w:rsidP="00E25537">
            <w:pPr>
              <w:rPr>
                <w:b w:val="0"/>
              </w:rPr>
            </w:pPr>
            <w:r>
              <w:rPr>
                <w:b w:val="0"/>
              </w:rPr>
              <w:t>itlb_miss0</w:t>
            </w:r>
            <w:r w:rsidR="005D0038">
              <w:rPr>
                <w:b w:val="0"/>
              </w:rPr>
              <w:t>_i</w:t>
            </w:r>
          </w:p>
        </w:tc>
        <w:tc>
          <w:tcPr>
            <w:tcW w:w="606" w:type="pct"/>
          </w:tcPr>
          <w:p w:rsidR="00E25537" w:rsidRPr="00E25537" w:rsidRDefault="000D2F92" w:rsidP="00E25537">
            <w:pPr>
              <w:cnfStyle w:val="000000100000"/>
            </w:pPr>
            <w:r>
              <w:t>input</w:t>
            </w:r>
          </w:p>
        </w:tc>
        <w:tc>
          <w:tcPr>
            <w:tcW w:w="452" w:type="pct"/>
          </w:tcPr>
          <w:p w:rsidR="00E25537" w:rsidRPr="00E25537" w:rsidRDefault="000D2F92" w:rsidP="00E25537">
            <w:pPr>
              <w:cnfStyle w:val="000000100000"/>
            </w:pPr>
            <w:r>
              <w:t>1</w:t>
            </w:r>
          </w:p>
        </w:tc>
        <w:tc>
          <w:tcPr>
            <w:tcW w:w="3038" w:type="pct"/>
          </w:tcPr>
          <w:p w:rsidR="00E25537" w:rsidRPr="00E25537" w:rsidRDefault="0019724E" w:rsidP="00E25537">
            <w:pPr>
              <w:cnfStyle w:val="000000100000"/>
            </w:pPr>
            <w:r>
              <w:t>itlb miss flag</w:t>
            </w:r>
          </w:p>
        </w:tc>
      </w:tr>
      <w:tr w:rsidR="00E25537" w:rsidRPr="00E25537" w:rsidTr="007F70CF">
        <w:tc>
          <w:tcPr>
            <w:cnfStyle w:val="001000000000"/>
            <w:tcW w:w="904" w:type="pct"/>
          </w:tcPr>
          <w:p w:rsidR="00E25537" w:rsidRPr="00E25537" w:rsidRDefault="00B1384E" w:rsidP="00B1384E">
            <w:pPr>
              <w:jc w:val="left"/>
              <w:rPr>
                <w:b w:val="0"/>
              </w:rPr>
            </w:pPr>
            <w:r>
              <w:rPr>
                <w:b w:val="0"/>
              </w:rPr>
              <w:t>itlb_miss1</w:t>
            </w:r>
            <w:r w:rsidR="005D0038">
              <w:rPr>
                <w:b w:val="0"/>
              </w:rPr>
              <w:t>_i</w:t>
            </w:r>
          </w:p>
        </w:tc>
        <w:tc>
          <w:tcPr>
            <w:tcW w:w="606" w:type="pct"/>
          </w:tcPr>
          <w:p w:rsidR="00E25537" w:rsidRPr="00E25537" w:rsidRDefault="000D2F92" w:rsidP="00E25537">
            <w:pPr>
              <w:cnfStyle w:val="000000000000"/>
            </w:pPr>
            <w:r>
              <w:t>input</w:t>
            </w:r>
          </w:p>
        </w:tc>
        <w:tc>
          <w:tcPr>
            <w:tcW w:w="452" w:type="pct"/>
          </w:tcPr>
          <w:p w:rsidR="00E25537" w:rsidRPr="00E25537" w:rsidRDefault="000D2F92" w:rsidP="00E25537">
            <w:pPr>
              <w:cnfStyle w:val="000000000000"/>
            </w:pPr>
            <w:r>
              <w:t>1</w:t>
            </w:r>
          </w:p>
        </w:tc>
        <w:tc>
          <w:tcPr>
            <w:tcW w:w="3038" w:type="pct"/>
          </w:tcPr>
          <w:p w:rsidR="00E25537" w:rsidRPr="00E25537" w:rsidRDefault="0019724E" w:rsidP="00E25537">
            <w:pPr>
              <w:cnfStyle w:val="000000000000"/>
            </w:pPr>
            <w:r>
              <w:t>itlb miss flag</w:t>
            </w:r>
          </w:p>
        </w:tc>
      </w:tr>
      <w:tr w:rsidR="00E25537" w:rsidRPr="00E25537" w:rsidTr="007F70CF">
        <w:trPr>
          <w:cnfStyle w:val="000000100000"/>
        </w:trPr>
        <w:tc>
          <w:tcPr>
            <w:cnfStyle w:val="001000000000"/>
            <w:tcW w:w="5000" w:type="pct"/>
            <w:gridSpan w:val="4"/>
          </w:tcPr>
          <w:p w:rsidR="00E25537" w:rsidRPr="00E25537" w:rsidRDefault="000C169B" w:rsidP="005B12D2">
            <w:r>
              <w:t>l1</w:t>
            </w:r>
            <w:r w:rsidR="006A537D">
              <w:t>i</w:t>
            </w:r>
            <w:r w:rsidR="005B12D2">
              <w:t>c</w:t>
            </w:r>
            <w:r w:rsidR="006A537D">
              <w:t>ache ou</w:t>
            </w:r>
            <w:r w:rsidR="007F70CF">
              <w:t>t</w:t>
            </w:r>
            <w:r w:rsidR="006A537D">
              <w:t>put</w:t>
            </w:r>
          </w:p>
        </w:tc>
      </w:tr>
      <w:tr w:rsidR="00E25537" w:rsidRPr="00E25537" w:rsidTr="007F70CF">
        <w:tc>
          <w:tcPr>
            <w:cnfStyle w:val="001000000000"/>
            <w:tcW w:w="904" w:type="pct"/>
          </w:tcPr>
          <w:p w:rsidR="00E25537" w:rsidRPr="00E25537" w:rsidRDefault="005D0038" w:rsidP="00E25537">
            <w:pPr>
              <w:rPr>
                <w:b w:val="0"/>
              </w:rPr>
            </w:pPr>
            <w:r>
              <w:rPr>
                <w:b w:val="0"/>
              </w:rPr>
              <w:t>ic_stall_s0_o</w:t>
            </w:r>
          </w:p>
        </w:tc>
        <w:tc>
          <w:tcPr>
            <w:tcW w:w="606" w:type="pct"/>
          </w:tcPr>
          <w:p w:rsidR="00E25537" w:rsidRPr="00E25537" w:rsidRDefault="0019724E" w:rsidP="00E25537">
            <w:pPr>
              <w:cnfStyle w:val="000000000000"/>
            </w:pPr>
            <w:r>
              <w:t>output</w:t>
            </w:r>
          </w:p>
        </w:tc>
        <w:tc>
          <w:tcPr>
            <w:tcW w:w="452" w:type="pct"/>
          </w:tcPr>
          <w:p w:rsidR="00E25537" w:rsidRPr="00E25537" w:rsidRDefault="0019724E" w:rsidP="00E25537">
            <w:pPr>
              <w:cnfStyle w:val="000000000000"/>
            </w:pPr>
            <w:r>
              <w:t>1</w:t>
            </w:r>
          </w:p>
        </w:tc>
        <w:tc>
          <w:tcPr>
            <w:tcW w:w="3038" w:type="pct"/>
          </w:tcPr>
          <w:p w:rsidR="00E25537" w:rsidRPr="00E25537" w:rsidRDefault="000C169B" w:rsidP="0019724E">
            <w:pPr>
              <w:cnfStyle w:val="000000000000"/>
            </w:pPr>
            <w:r>
              <w:t>l1</w:t>
            </w:r>
            <w:r w:rsidR="0019724E">
              <w:t>icache stall flag</w:t>
            </w:r>
          </w:p>
        </w:tc>
      </w:tr>
      <w:tr w:rsidR="00E25537" w:rsidRPr="00E25537" w:rsidTr="007F70CF">
        <w:trPr>
          <w:cnfStyle w:val="000000100000"/>
        </w:trPr>
        <w:tc>
          <w:tcPr>
            <w:cnfStyle w:val="001000000000"/>
            <w:tcW w:w="904" w:type="pct"/>
          </w:tcPr>
          <w:p w:rsidR="00E25537" w:rsidRPr="00E25537" w:rsidRDefault="005D0038" w:rsidP="00E25537">
            <w:pPr>
              <w:rPr>
                <w:b w:val="0"/>
              </w:rPr>
            </w:pPr>
            <w:r>
              <w:rPr>
                <w:b w:val="0"/>
              </w:rPr>
              <w:t>ic_inst_s1_o</w:t>
            </w:r>
          </w:p>
        </w:tc>
        <w:tc>
          <w:tcPr>
            <w:tcW w:w="606" w:type="pct"/>
          </w:tcPr>
          <w:p w:rsidR="00E25537" w:rsidRPr="00E25537" w:rsidRDefault="0019724E" w:rsidP="00E25537">
            <w:pPr>
              <w:cnfStyle w:val="000000100000"/>
            </w:pPr>
            <w:r>
              <w:t>output</w:t>
            </w:r>
          </w:p>
        </w:tc>
        <w:tc>
          <w:tcPr>
            <w:tcW w:w="452" w:type="pct"/>
          </w:tcPr>
          <w:p w:rsidR="00E25537" w:rsidRPr="00E25537" w:rsidRDefault="0019724E" w:rsidP="00E25537">
            <w:pPr>
              <w:cnfStyle w:val="000000100000"/>
            </w:pPr>
            <w:r>
              <w:t>256</w:t>
            </w:r>
          </w:p>
        </w:tc>
        <w:tc>
          <w:tcPr>
            <w:tcW w:w="3038" w:type="pct"/>
          </w:tcPr>
          <w:p w:rsidR="00E25537" w:rsidRPr="00E25537" w:rsidRDefault="0055674B" w:rsidP="00E25537">
            <w:pPr>
              <w:cnfStyle w:val="000000100000"/>
            </w:pPr>
            <w:r>
              <w:t>l1</w:t>
            </w:r>
            <w:r w:rsidR="0019724E">
              <w:t>icache data out</w:t>
            </w:r>
          </w:p>
        </w:tc>
      </w:tr>
      <w:tr w:rsidR="00E25537" w:rsidRPr="00E25537" w:rsidTr="007F70CF">
        <w:tc>
          <w:tcPr>
            <w:cnfStyle w:val="001000000000"/>
            <w:tcW w:w="5000" w:type="pct"/>
            <w:gridSpan w:val="4"/>
          </w:tcPr>
          <w:p w:rsidR="00E25537" w:rsidRPr="00E25537" w:rsidRDefault="00E25537" w:rsidP="00E25537"/>
        </w:tc>
      </w:tr>
      <w:tr w:rsidR="00E25537" w:rsidRPr="00E25537" w:rsidTr="007F70CF">
        <w:trPr>
          <w:cnfStyle w:val="000000100000"/>
        </w:trPr>
        <w:tc>
          <w:tcPr>
            <w:cnfStyle w:val="001000000000"/>
            <w:tcW w:w="904" w:type="pct"/>
          </w:tcPr>
          <w:p w:rsidR="00E25537" w:rsidRPr="00E25537" w:rsidRDefault="00E25537" w:rsidP="00E25537">
            <w:pPr>
              <w:rPr>
                <w:b w:val="0"/>
              </w:rPr>
            </w:pPr>
          </w:p>
        </w:tc>
        <w:tc>
          <w:tcPr>
            <w:tcW w:w="606" w:type="pct"/>
          </w:tcPr>
          <w:p w:rsidR="00E25537" w:rsidRPr="00E25537" w:rsidRDefault="00E25537" w:rsidP="00E25537">
            <w:pPr>
              <w:cnfStyle w:val="000000100000"/>
            </w:pPr>
          </w:p>
        </w:tc>
        <w:tc>
          <w:tcPr>
            <w:tcW w:w="452" w:type="pct"/>
          </w:tcPr>
          <w:p w:rsidR="00E25537" w:rsidRPr="00E25537" w:rsidRDefault="00E25537" w:rsidP="00E25537">
            <w:pPr>
              <w:cnfStyle w:val="000000100000"/>
            </w:pPr>
          </w:p>
        </w:tc>
        <w:tc>
          <w:tcPr>
            <w:tcW w:w="3038" w:type="pct"/>
          </w:tcPr>
          <w:p w:rsidR="00E25537" w:rsidRPr="00E25537" w:rsidRDefault="00E25537" w:rsidP="00E25537">
            <w:pPr>
              <w:cnfStyle w:val="000000100000"/>
            </w:pPr>
          </w:p>
        </w:tc>
      </w:tr>
    </w:tbl>
    <w:p w:rsidR="00E25537" w:rsidRPr="00E25537" w:rsidRDefault="00E25537" w:rsidP="00E25537"/>
    <w:p w:rsidR="002402E7" w:rsidRDefault="002402E7" w:rsidP="002402E7">
      <w:pPr>
        <w:pStyle w:val="3"/>
      </w:pPr>
      <w:bookmarkStart w:id="14" w:name="_Toc481563066"/>
      <w:r>
        <w:lastRenderedPageBreak/>
        <w:t>Submodules</w:t>
      </w:r>
      <w:bookmarkEnd w:id="14"/>
    </w:p>
    <w:p w:rsidR="002402E7" w:rsidRPr="002402E7" w:rsidRDefault="002402E7" w:rsidP="002402E7">
      <w:pPr>
        <w:pStyle w:val="3"/>
      </w:pPr>
      <w:bookmarkStart w:id="15" w:name="_Toc481563067"/>
      <w:r>
        <w:t>Timing</w:t>
      </w:r>
      <w:bookmarkEnd w:id="15"/>
    </w:p>
    <w:p w:rsidR="002402E7" w:rsidRDefault="002402E7" w:rsidP="002402E7">
      <w:pPr>
        <w:pStyle w:val="2"/>
      </w:pPr>
      <w:bookmarkStart w:id="16" w:name="_Toc481563068"/>
      <w:r>
        <w:t>Instruction Alignment Unit</w:t>
      </w:r>
      <w:bookmarkEnd w:id="16"/>
    </w:p>
    <w:p w:rsidR="002402E7" w:rsidRDefault="002402E7" w:rsidP="002402E7">
      <w:pPr>
        <w:pStyle w:val="3"/>
      </w:pPr>
      <w:bookmarkStart w:id="17" w:name="_Toc481563069"/>
      <w:r>
        <w:t>Introduction</w:t>
      </w:r>
      <w:bookmarkEnd w:id="17"/>
    </w:p>
    <w:p w:rsidR="002402E7" w:rsidRDefault="002402E7" w:rsidP="002402E7">
      <w:pPr>
        <w:pStyle w:val="3"/>
      </w:pPr>
      <w:bookmarkStart w:id="18" w:name="_Toc481563070"/>
      <w:r>
        <w:t>Architecture</w:t>
      </w:r>
      <w:bookmarkEnd w:id="18"/>
    </w:p>
    <w:p w:rsidR="002402E7" w:rsidRDefault="002402E7" w:rsidP="002402E7">
      <w:pPr>
        <w:pStyle w:val="3"/>
      </w:pPr>
      <w:bookmarkStart w:id="19" w:name="_Toc481563071"/>
      <w:r>
        <w:t>Signals</w:t>
      </w:r>
      <w:bookmarkEnd w:id="19"/>
    </w:p>
    <w:p w:rsidR="002402E7" w:rsidRDefault="002402E7" w:rsidP="002402E7">
      <w:pPr>
        <w:pStyle w:val="3"/>
      </w:pPr>
      <w:bookmarkStart w:id="20" w:name="_Toc481563072"/>
      <w:r>
        <w:t>Submodules</w:t>
      </w:r>
      <w:bookmarkEnd w:id="20"/>
    </w:p>
    <w:p w:rsidR="002402E7" w:rsidRDefault="002402E7" w:rsidP="002402E7">
      <w:pPr>
        <w:pStyle w:val="3"/>
      </w:pPr>
      <w:bookmarkStart w:id="21" w:name="_Toc481563073"/>
      <w:r>
        <w:t>Timing</w:t>
      </w:r>
      <w:bookmarkEnd w:id="21"/>
    </w:p>
    <w:p w:rsidR="002402E7" w:rsidRPr="002402E7" w:rsidRDefault="002402E7" w:rsidP="002402E7"/>
    <w:p w:rsidR="00E61E5A" w:rsidRPr="00E61E5A" w:rsidRDefault="00E61E5A" w:rsidP="00E61E5A">
      <w:pPr>
        <w:pStyle w:val="1"/>
      </w:pPr>
      <w:bookmarkStart w:id="22" w:name="_Toc481563074"/>
      <w:r>
        <w:lastRenderedPageBreak/>
        <w:t>Instruction Fetch Unit (IFU)</w:t>
      </w:r>
      <w:bookmarkEnd w:id="22"/>
    </w:p>
    <w:p w:rsidR="004C71D9" w:rsidRDefault="00DA64A9" w:rsidP="004C71D9">
      <w:pPr>
        <w:pStyle w:val="2"/>
      </w:pPr>
      <w:bookmarkStart w:id="23" w:name="_Toc481563075"/>
      <w:r>
        <w:t>Overview</w:t>
      </w:r>
      <w:bookmarkEnd w:id="23"/>
    </w:p>
    <w:p w:rsidR="00F80133" w:rsidRDefault="00F80133" w:rsidP="00F80133">
      <w:pPr>
        <w:pStyle w:val="3"/>
      </w:pPr>
      <w:bookmarkStart w:id="24" w:name="_Toc481563076"/>
      <w:r>
        <w:rPr>
          <w:rFonts w:hint="cs"/>
        </w:rPr>
        <w:t>Introduction</w:t>
      </w:r>
      <w:bookmarkEnd w:id="24"/>
    </w:p>
    <w:p w:rsidR="00F80133" w:rsidRDefault="00A474FD" w:rsidP="00F80133">
      <w:r>
        <w:t xml:space="preserve">This module instances the sub-modules including </w:t>
      </w:r>
      <w:r w:rsidR="001D40B5">
        <w:t>inst_align, bob, bpd0, bpd1, brdec, btb etc,</w:t>
      </w:r>
      <w:r w:rsidR="000A5CF8">
        <w:t xml:space="preserve"> The block diagram is shown as below.</w:t>
      </w:r>
    </w:p>
    <w:p w:rsidR="00AF7531" w:rsidRPr="00F80133" w:rsidRDefault="00AF7531" w:rsidP="00F80133"/>
    <w:p w:rsidR="00F80133" w:rsidRDefault="00361960" w:rsidP="00F80133">
      <w:pPr>
        <w:pStyle w:val="3"/>
      </w:pPr>
      <w:bookmarkStart w:id="25" w:name="_Toc481563077"/>
      <w:r>
        <w:t>Signals</w:t>
      </w:r>
      <w:bookmarkEnd w:id="25"/>
    </w:p>
    <w:p w:rsidR="00A474FD" w:rsidRDefault="00A474FD" w:rsidP="00A474FD">
      <w:pPr>
        <w:pStyle w:val="ae"/>
        <w:keepNext/>
        <w:jc w:val="center"/>
      </w:pPr>
      <w:bookmarkStart w:id="26" w:name="_Toc481563128"/>
      <w:r>
        <w:t xml:space="preserve">Table </w:t>
      </w:r>
      <w:fldSimple w:instr=" STYLEREF 1 \s ">
        <w:r w:rsidR="009B72B9">
          <w:rPr>
            <w:noProof/>
          </w:rPr>
          <w:t>3</w:t>
        </w:r>
      </w:fldSimple>
      <w:r w:rsidR="00CD3659">
        <w:noBreakHyphen/>
      </w:r>
      <w:fldSimple w:instr=" SEQ Table \* ARABIC \s 1 ">
        <w:r w:rsidR="009B72B9">
          <w:rPr>
            <w:noProof/>
          </w:rPr>
          <w:t>1</w:t>
        </w:r>
      </w:fldSimple>
      <w:r w:rsidR="00FC3426">
        <w:t xml:space="preserve"> </w:t>
      </w:r>
      <w:r w:rsidR="00397D69">
        <w:t>fetch unit port</w:t>
      </w:r>
      <w:r w:rsidR="00FC3426">
        <w:t xml:space="preserve"> signals</w:t>
      </w:r>
      <w:bookmarkEnd w:id="26"/>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34539A" w:rsidTr="006270CC">
        <w:trPr>
          <w:cnfStyle w:val="100000000000"/>
        </w:trPr>
        <w:tc>
          <w:tcPr>
            <w:cnfStyle w:val="001000000000"/>
            <w:tcW w:w="904" w:type="pct"/>
            <w:tcBorders>
              <w:bottom w:val="none" w:sz="0" w:space="0" w:color="auto"/>
            </w:tcBorders>
          </w:tcPr>
          <w:p w:rsidR="0034539A" w:rsidRPr="001B00F5" w:rsidRDefault="0034539A" w:rsidP="00BB268E">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34539A" w:rsidRPr="001B00F5" w:rsidRDefault="0034539A" w:rsidP="00BB268E">
            <w:pPr>
              <w:jc w:val="center"/>
              <w:cnfStyle w:val="100000000000"/>
              <w:rPr>
                <w:lang w:eastAsia="zh-CN"/>
              </w:rPr>
            </w:pPr>
            <w:r w:rsidRPr="001B00F5">
              <w:rPr>
                <w:rFonts w:hint="cs"/>
                <w:lang w:eastAsia="zh-CN"/>
              </w:rPr>
              <w:t>D</w:t>
            </w:r>
            <w:r w:rsidRPr="001B00F5">
              <w:rPr>
                <w:lang w:eastAsia="zh-CN"/>
              </w:rPr>
              <w:t>escription</w:t>
            </w:r>
          </w:p>
        </w:tc>
      </w:tr>
      <w:tr w:rsidR="0034539A" w:rsidTr="006270CC">
        <w:trPr>
          <w:cnfStyle w:val="000000100000"/>
        </w:trPr>
        <w:tc>
          <w:tcPr>
            <w:cnfStyle w:val="001000000000"/>
            <w:tcW w:w="904" w:type="pct"/>
            <w:tcBorders>
              <w:top w:val="none" w:sz="0" w:space="0" w:color="auto"/>
              <w:bottom w:val="none" w:sz="0" w:space="0" w:color="auto"/>
            </w:tcBorders>
          </w:tcPr>
          <w:p w:rsidR="0034539A" w:rsidRPr="001B00F5" w:rsidRDefault="00E61B49" w:rsidP="00BB268E">
            <w:pPr>
              <w:jc w:val="left"/>
              <w:rPr>
                <w:b w:val="0"/>
                <w:lang w:eastAsia="zh-CN"/>
              </w:rPr>
            </w:pPr>
            <w:r>
              <w:rPr>
                <w:b w:val="0"/>
                <w:lang w:eastAsia="zh-CN"/>
              </w:rPr>
              <w:t>clock</w:t>
            </w:r>
          </w:p>
        </w:tc>
        <w:tc>
          <w:tcPr>
            <w:tcW w:w="606" w:type="pct"/>
            <w:tcBorders>
              <w:top w:val="none" w:sz="0" w:space="0" w:color="auto"/>
              <w:bottom w:val="none" w:sz="0" w:space="0" w:color="auto"/>
            </w:tcBorders>
          </w:tcPr>
          <w:p w:rsidR="0034539A" w:rsidRPr="001B00F5" w:rsidRDefault="00913A68" w:rsidP="00BB268E">
            <w:pPr>
              <w:jc w:val="center"/>
              <w:cnfStyle w:val="000000100000"/>
              <w:rPr>
                <w:lang w:eastAsia="zh-CN"/>
              </w:rPr>
            </w:pPr>
            <w:r>
              <w:rPr>
                <w:lang w:eastAsia="zh-CN"/>
              </w:rPr>
              <w:t>i</w:t>
            </w:r>
            <w:r w:rsidR="0034539A" w:rsidRPr="001B00F5">
              <w:rPr>
                <w:rFonts w:hint="eastAsia"/>
                <w:lang w:eastAsia="zh-CN"/>
              </w:rPr>
              <w:t>nput</w:t>
            </w:r>
          </w:p>
        </w:tc>
        <w:tc>
          <w:tcPr>
            <w:tcW w:w="452" w:type="pct"/>
            <w:tcBorders>
              <w:top w:val="none" w:sz="0" w:space="0" w:color="auto"/>
              <w:bottom w:val="none" w:sz="0" w:space="0" w:color="auto"/>
            </w:tcBorders>
          </w:tcPr>
          <w:p w:rsidR="0034539A" w:rsidRPr="001B00F5" w:rsidRDefault="0034539A" w:rsidP="00BB268E">
            <w:pPr>
              <w:jc w:val="center"/>
              <w:cnfStyle w:val="000000100000"/>
              <w:rPr>
                <w:lang w:eastAsia="zh-CN"/>
              </w:rPr>
            </w:pPr>
            <w:r w:rsidRPr="001B00F5">
              <w:rPr>
                <w:rFonts w:hint="eastAsia"/>
                <w:lang w:eastAsia="zh-CN"/>
              </w:rPr>
              <w:t>1</w:t>
            </w:r>
          </w:p>
        </w:tc>
        <w:tc>
          <w:tcPr>
            <w:tcW w:w="3038" w:type="pct"/>
            <w:tcBorders>
              <w:top w:val="none" w:sz="0" w:space="0" w:color="auto"/>
              <w:bottom w:val="none" w:sz="0" w:space="0" w:color="auto"/>
            </w:tcBorders>
          </w:tcPr>
          <w:p w:rsidR="0034539A" w:rsidRPr="001B00F5" w:rsidRDefault="0019339F" w:rsidP="00BB268E">
            <w:pPr>
              <w:jc w:val="left"/>
              <w:cnfStyle w:val="000000100000"/>
              <w:rPr>
                <w:lang w:eastAsia="zh-CN"/>
              </w:rPr>
            </w:pPr>
            <w:r>
              <w:rPr>
                <w:lang w:eastAsia="zh-CN"/>
              </w:rPr>
              <w:t>system clock</w:t>
            </w:r>
          </w:p>
        </w:tc>
      </w:tr>
      <w:tr w:rsidR="0034539A" w:rsidTr="006270CC">
        <w:tc>
          <w:tcPr>
            <w:cnfStyle w:val="001000000000"/>
            <w:tcW w:w="904" w:type="pct"/>
          </w:tcPr>
          <w:p w:rsidR="0034539A" w:rsidRPr="001B00F5" w:rsidRDefault="00E61B49" w:rsidP="00BB268E">
            <w:pPr>
              <w:jc w:val="left"/>
              <w:rPr>
                <w:b w:val="0"/>
                <w:lang w:eastAsia="zh-CN"/>
              </w:rPr>
            </w:pPr>
            <w:r>
              <w:rPr>
                <w:b w:val="0"/>
                <w:lang w:eastAsia="zh-CN"/>
              </w:rPr>
              <w:t>reset_n</w:t>
            </w:r>
          </w:p>
        </w:tc>
        <w:tc>
          <w:tcPr>
            <w:tcW w:w="606" w:type="pct"/>
          </w:tcPr>
          <w:p w:rsidR="0034539A" w:rsidRPr="001B00F5" w:rsidRDefault="00913A68" w:rsidP="00BB268E">
            <w:pPr>
              <w:jc w:val="center"/>
              <w:cnfStyle w:val="000000000000"/>
              <w:rPr>
                <w:lang w:eastAsia="zh-CN"/>
              </w:rPr>
            </w:pPr>
            <w:r>
              <w:rPr>
                <w:lang w:eastAsia="zh-CN"/>
              </w:rPr>
              <w:t>input</w:t>
            </w:r>
          </w:p>
        </w:tc>
        <w:tc>
          <w:tcPr>
            <w:tcW w:w="452" w:type="pct"/>
          </w:tcPr>
          <w:p w:rsidR="0034539A" w:rsidRPr="001B00F5" w:rsidRDefault="0019339F" w:rsidP="00BB268E">
            <w:pPr>
              <w:jc w:val="center"/>
              <w:cnfStyle w:val="000000000000"/>
              <w:rPr>
                <w:lang w:eastAsia="zh-CN"/>
              </w:rPr>
            </w:pPr>
            <w:r>
              <w:rPr>
                <w:lang w:eastAsia="zh-CN"/>
              </w:rPr>
              <w:t>1</w:t>
            </w:r>
          </w:p>
        </w:tc>
        <w:tc>
          <w:tcPr>
            <w:tcW w:w="3038" w:type="pct"/>
          </w:tcPr>
          <w:p w:rsidR="0034539A" w:rsidRPr="001B00F5" w:rsidRDefault="0019339F" w:rsidP="00BB268E">
            <w:pPr>
              <w:jc w:val="left"/>
              <w:cnfStyle w:val="000000000000"/>
              <w:rPr>
                <w:lang w:eastAsia="zh-CN"/>
              </w:rPr>
            </w:pPr>
            <w:r>
              <w:rPr>
                <w:lang w:eastAsia="zh-CN"/>
              </w:rPr>
              <w:t>system reset low active</w:t>
            </w:r>
          </w:p>
        </w:tc>
      </w:tr>
      <w:tr w:rsidR="0019339F" w:rsidTr="006270CC">
        <w:trPr>
          <w:cnfStyle w:val="000000100000"/>
        </w:trPr>
        <w:tc>
          <w:tcPr>
            <w:cnfStyle w:val="001000000000"/>
            <w:tcW w:w="904" w:type="pct"/>
          </w:tcPr>
          <w:p w:rsidR="0019339F" w:rsidRDefault="0019339F" w:rsidP="00BB268E">
            <w:pPr>
              <w:jc w:val="left"/>
              <w:rPr>
                <w:b w:val="0"/>
                <w:lang w:eastAsia="zh-CN"/>
              </w:rPr>
            </w:pPr>
            <w:r>
              <w:rPr>
                <w:b w:val="0"/>
                <w:lang w:eastAsia="zh-CN"/>
              </w:rPr>
              <w:t>pc_f0</w:t>
            </w:r>
          </w:p>
        </w:tc>
        <w:tc>
          <w:tcPr>
            <w:tcW w:w="606" w:type="pct"/>
          </w:tcPr>
          <w:p w:rsidR="0019339F" w:rsidRDefault="0019339F" w:rsidP="00BB268E">
            <w:pPr>
              <w:jc w:val="center"/>
              <w:cnfStyle w:val="000000100000"/>
              <w:rPr>
                <w:lang w:eastAsia="zh-CN"/>
              </w:rPr>
            </w:pPr>
            <w:r>
              <w:rPr>
                <w:lang w:eastAsia="zh-CN"/>
              </w:rPr>
              <w:t>input</w:t>
            </w:r>
          </w:p>
        </w:tc>
        <w:tc>
          <w:tcPr>
            <w:tcW w:w="452" w:type="pct"/>
          </w:tcPr>
          <w:p w:rsidR="0019339F" w:rsidRPr="001B00F5" w:rsidRDefault="0019339F" w:rsidP="00BB268E">
            <w:pPr>
              <w:jc w:val="center"/>
              <w:cnfStyle w:val="000000100000"/>
              <w:rPr>
                <w:lang w:eastAsia="zh-CN"/>
              </w:rPr>
            </w:pPr>
            <w:r>
              <w:rPr>
                <w:lang w:eastAsia="zh-CN"/>
              </w:rPr>
              <w:t>64</w:t>
            </w:r>
          </w:p>
        </w:tc>
        <w:tc>
          <w:tcPr>
            <w:tcW w:w="3038" w:type="pct"/>
          </w:tcPr>
          <w:p w:rsidR="0019339F" w:rsidRPr="001B00F5" w:rsidRDefault="0019339F" w:rsidP="00BB268E">
            <w:pPr>
              <w:jc w:val="left"/>
              <w:cnfStyle w:val="000000100000"/>
              <w:rPr>
                <w:lang w:eastAsia="zh-CN"/>
              </w:rPr>
            </w:pPr>
            <w:r>
              <w:rPr>
                <w:lang w:eastAsia="zh-CN"/>
              </w:rPr>
              <w:t>program counter in fetch stage 0</w:t>
            </w:r>
          </w:p>
        </w:tc>
      </w:tr>
      <w:tr w:rsidR="001D7429" w:rsidTr="006270CC">
        <w:tc>
          <w:tcPr>
            <w:cnfStyle w:val="001000000000"/>
            <w:tcW w:w="904" w:type="pct"/>
          </w:tcPr>
          <w:p w:rsidR="001D7429" w:rsidRDefault="001D7429" w:rsidP="00BB268E">
            <w:pPr>
              <w:jc w:val="left"/>
              <w:rPr>
                <w:b w:val="0"/>
                <w:lang w:eastAsia="zh-CN"/>
              </w:rPr>
            </w:pPr>
            <w:r>
              <w:rPr>
                <w:b w:val="0"/>
                <w:lang w:eastAsia="zh-CN"/>
              </w:rPr>
              <w:t>pc_f1</w:t>
            </w:r>
          </w:p>
        </w:tc>
        <w:tc>
          <w:tcPr>
            <w:tcW w:w="606" w:type="pct"/>
          </w:tcPr>
          <w:p w:rsidR="001D7429" w:rsidRDefault="001D7429" w:rsidP="00BB268E">
            <w:pPr>
              <w:jc w:val="center"/>
              <w:cnfStyle w:val="000000000000"/>
              <w:rPr>
                <w:lang w:eastAsia="zh-CN"/>
              </w:rPr>
            </w:pPr>
            <w:r>
              <w:rPr>
                <w:lang w:eastAsia="zh-CN"/>
              </w:rPr>
              <w:t>input</w:t>
            </w:r>
          </w:p>
        </w:tc>
        <w:tc>
          <w:tcPr>
            <w:tcW w:w="452" w:type="pct"/>
          </w:tcPr>
          <w:p w:rsidR="001D7429" w:rsidRDefault="001D7429" w:rsidP="00BB268E">
            <w:pPr>
              <w:jc w:val="center"/>
              <w:cnfStyle w:val="000000000000"/>
              <w:rPr>
                <w:lang w:eastAsia="zh-CN"/>
              </w:rPr>
            </w:pPr>
            <w:r>
              <w:rPr>
                <w:lang w:eastAsia="zh-CN"/>
              </w:rPr>
              <w:t>64</w:t>
            </w:r>
          </w:p>
        </w:tc>
        <w:tc>
          <w:tcPr>
            <w:tcW w:w="3038" w:type="pct"/>
          </w:tcPr>
          <w:p w:rsidR="001D7429" w:rsidRDefault="001D7429" w:rsidP="00BB268E">
            <w:pPr>
              <w:jc w:val="left"/>
              <w:cnfStyle w:val="000000000000"/>
              <w:rPr>
                <w:lang w:eastAsia="zh-CN"/>
              </w:rPr>
            </w:pPr>
            <w:r>
              <w:rPr>
                <w:lang w:eastAsia="zh-CN"/>
              </w:rPr>
              <w:t>program counter in fetch stage 1</w:t>
            </w:r>
          </w:p>
        </w:tc>
      </w:tr>
      <w:tr w:rsidR="0019339F" w:rsidTr="00193C77">
        <w:trPr>
          <w:cnfStyle w:val="000000100000"/>
        </w:trPr>
        <w:tc>
          <w:tcPr>
            <w:cnfStyle w:val="001000000000"/>
            <w:tcW w:w="5000" w:type="pct"/>
            <w:gridSpan w:val="4"/>
          </w:tcPr>
          <w:p w:rsidR="0019339F" w:rsidRDefault="0019339F" w:rsidP="0019339F">
            <w:pPr>
              <w:tabs>
                <w:tab w:val="left" w:pos="2236"/>
              </w:tabs>
              <w:jc w:val="left"/>
              <w:rPr>
                <w:lang w:eastAsia="zh-CN"/>
              </w:rPr>
            </w:pPr>
            <w:r>
              <w:rPr>
                <w:lang w:eastAsia="zh-CN"/>
              </w:rPr>
              <w:t>signals from retire stage</w:t>
            </w:r>
          </w:p>
        </w:tc>
      </w:tr>
      <w:tr w:rsidR="0034539A" w:rsidTr="006270CC">
        <w:tc>
          <w:tcPr>
            <w:cnfStyle w:val="001000000000"/>
            <w:tcW w:w="904" w:type="pct"/>
          </w:tcPr>
          <w:p w:rsidR="0034539A" w:rsidRPr="001B00F5" w:rsidRDefault="00E61B49" w:rsidP="00BB268E">
            <w:pPr>
              <w:jc w:val="left"/>
              <w:rPr>
                <w:b w:val="0"/>
                <w:lang w:eastAsia="zh-CN"/>
              </w:rPr>
            </w:pPr>
            <w:r>
              <w:rPr>
                <w:b w:val="0"/>
                <w:lang w:eastAsia="zh-CN"/>
              </w:rPr>
              <w:t>flush_rt_i</w:t>
            </w:r>
          </w:p>
        </w:tc>
        <w:tc>
          <w:tcPr>
            <w:tcW w:w="606" w:type="pct"/>
          </w:tcPr>
          <w:p w:rsidR="0034539A" w:rsidRPr="001B00F5" w:rsidRDefault="00913A68" w:rsidP="00BB268E">
            <w:pPr>
              <w:jc w:val="center"/>
              <w:cnfStyle w:val="000000000000"/>
              <w:rPr>
                <w:lang w:eastAsia="zh-CN"/>
              </w:rPr>
            </w:pPr>
            <w:r>
              <w:rPr>
                <w:lang w:eastAsia="zh-CN"/>
              </w:rPr>
              <w:t>input</w:t>
            </w:r>
          </w:p>
        </w:tc>
        <w:tc>
          <w:tcPr>
            <w:tcW w:w="452" w:type="pct"/>
          </w:tcPr>
          <w:p w:rsidR="0034539A" w:rsidRPr="001B00F5" w:rsidRDefault="0019339F" w:rsidP="00BB268E">
            <w:pPr>
              <w:jc w:val="center"/>
              <w:cnfStyle w:val="000000000000"/>
              <w:rPr>
                <w:lang w:eastAsia="zh-CN"/>
              </w:rPr>
            </w:pPr>
            <w:r>
              <w:rPr>
                <w:lang w:eastAsia="zh-CN"/>
              </w:rPr>
              <w:t>1</w:t>
            </w:r>
          </w:p>
        </w:tc>
        <w:tc>
          <w:tcPr>
            <w:tcW w:w="3038" w:type="pct"/>
          </w:tcPr>
          <w:p w:rsidR="0034539A" w:rsidRPr="001B00F5" w:rsidRDefault="0019339F" w:rsidP="00BB268E">
            <w:pPr>
              <w:jc w:val="left"/>
              <w:cnfStyle w:val="000000000000"/>
              <w:rPr>
                <w:lang w:eastAsia="zh-CN"/>
              </w:rPr>
            </w:pPr>
            <w:r>
              <w:rPr>
                <w:lang w:eastAsia="zh-CN"/>
              </w:rPr>
              <w:t>flush signal from retire stage</w:t>
            </w:r>
          </w:p>
        </w:tc>
      </w:tr>
      <w:tr w:rsidR="00E61B49" w:rsidTr="006270CC">
        <w:trPr>
          <w:cnfStyle w:val="000000100000"/>
        </w:trPr>
        <w:tc>
          <w:tcPr>
            <w:cnfStyle w:val="001000000000"/>
            <w:tcW w:w="904" w:type="pct"/>
          </w:tcPr>
          <w:p w:rsidR="00E61B49" w:rsidRDefault="00E61B49" w:rsidP="00BB268E">
            <w:pPr>
              <w:jc w:val="left"/>
              <w:rPr>
                <w:b w:val="0"/>
                <w:lang w:eastAsia="zh-CN"/>
              </w:rPr>
            </w:pPr>
            <w:r>
              <w:rPr>
                <w:b w:val="0"/>
                <w:lang w:eastAsia="zh-CN"/>
              </w:rPr>
              <w:t>flush_pc_rt_i</w:t>
            </w:r>
          </w:p>
        </w:tc>
        <w:tc>
          <w:tcPr>
            <w:tcW w:w="606" w:type="pct"/>
          </w:tcPr>
          <w:p w:rsidR="00E61B49" w:rsidRPr="001B00F5" w:rsidRDefault="00913A68" w:rsidP="00BB268E">
            <w:pPr>
              <w:jc w:val="center"/>
              <w:cnfStyle w:val="000000100000"/>
              <w:rPr>
                <w:lang w:eastAsia="zh-CN"/>
              </w:rPr>
            </w:pPr>
            <w:r>
              <w:rPr>
                <w:lang w:eastAsia="zh-CN"/>
              </w:rPr>
              <w:t>input</w:t>
            </w:r>
          </w:p>
        </w:tc>
        <w:tc>
          <w:tcPr>
            <w:tcW w:w="452" w:type="pct"/>
          </w:tcPr>
          <w:p w:rsidR="00E61B49" w:rsidRPr="001B00F5" w:rsidRDefault="0019339F" w:rsidP="00BB268E">
            <w:pPr>
              <w:jc w:val="center"/>
              <w:cnfStyle w:val="000000100000"/>
              <w:rPr>
                <w:lang w:eastAsia="zh-CN"/>
              </w:rPr>
            </w:pPr>
            <w:r>
              <w:rPr>
                <w:lang w:eastAsia="zh-CN"/>
              </w:rPr>
              <w:t>64</w:t>
            </w:r>
          </w:p>
        </w:tc>
        <w:tc>
          <w:tcPr>
            <w:tcW w:w="3038" w:type="pct"/>
          </w:tcPr>
          <w:p w:rsidR="00E61B49" w:rsidRPr="001B00F5" w:rsidRDefault="0019339F" w:rsidP="00BB268E">
            <w:pPr>
              <w:jc w:val="left"/>
              <w:cnfStyle w:val="000000100000"/>
              <w:rPr>
                <w:lang w:eastAsia="zh-CN"/>
              </w:rPr>
            </w:pPr>
            <w:r>
              <w:rPr>
                <w:lang w:eastAsia="zh-CN"/>
              </w:rPr>
              <w:t>flush PC from retire stage</w:t>
            </w:r>
          </w:p>
        </w:tc>
      </w:tr>
      <w:tr w:rsidR="0019339F" w:rsidRPr="001B00F5" w:rsidTr="006270CC">
        <w:tc>
          <w:tcPr>
            <w:cnfStyle w:val="001000000000"/>
            <w:tcW w:w="904" w:type="pct"/>
          </w:tcPr>
          <w:p w:rsidR="0019339F" w:rsidRDefault="0019339F" w:rsidP="00F734A9">
            <w:pPr>
              <w:jc w:val="left"/>
              <w:rPr>
                <w:b w:val="0"/>
                <w:lang w:eastAsia="zh-CN"/>
              </w:rPr>
            </w:pPr>
            <w:r>
              <w:rPr>
                <w:b w:val="0"/>
                <w:lang w:eastAsia="zh-CN"/>
              </w:rPr>
              <w:t>brcond_vld_rt_i</w:t>
            </w:r>
          </w:p>
        </w:tc>
        <w:tc>
          <w:tcPr>
            <w:tcW w:w="606" w:type="pct"/>
          </w:tcPr>
          <w:p w:rsidR="0019339F" w:rsidRPr="001B00F5" w:rsidRDefault="0019339F" w:rsidP="00F734A9">
            <w:pPr>
              <w:jc w:val="center"/>
              <w:cnfStyle w:val="000000000000"/>
              <w:rPr>
                <w:lang w:eastAsia="zh-CN"/>
              </w:rPr>
            </w:pPr>
            <w:r>
              <w:rPr>
                <w:lang w:eastAsia="zh-CN"/>
              </w:rPr>
              <w:t>input</w:t>
            </w:r>
          </w:p>
        </w:tc>
        <w:tc>
          <w:tcPr>
            <w:tcW w:w="452" w:type="pct"/>
          </w:tcPr>
          <w:p w:rsidR="0019339F" w:rsidRPr="001B00F5" w:rsidRDefault="0019339F" w:rsidP="00F734A9">
            <w:pPr>
              <w:jc w:val="center"/>
              <w:cnfStyle w:val="000000000000"/>
              <w:rPr>
                <w:lang w:eastAsia="zh-CN"/>
              </w:rPr>
            </w:pPr>
            <w:r>
              <w:rPr>
                <w:lang w:eastAsia="zh-CN"/>
              </w:rPr>
              <w:t>1</w:t>
            </w:r>
          </w:p>
        </w:tc>
        <w:tc>
          <w:tcPr>
            <w:tcW w:w="3038" w:type="pct"/>
          </w:tcPr>
          <w:p w:rsidR="0019339F" w:rsidRPr="001B00F5" w:rsidRDefault="0019339F" w:rsidP="00F734A9">
            <w:pPr>
              <w:jc w:val="left"/>
              <w:cnfStyle w:val="000000000000"/>
              <w:rPr>
                <w:lang w:eastAsia="zh-CN"/>
              </w:rPr>
            </w:pPr>
            <w:r>
              <w:rPr>
                <w:lang w:eastAsia="zh-CN"/>
              </w:rPr>
              <w:t>con</w:t>
            </w:r>
            <w:r w:rsidR="002A6ED9">
              <w:rPr>
                <w:lang w:eastAsia="zh-CN"/>
              </w:rPr>
              <w:t xml:space="preserve">dition branch retired flag </w:t>
            </w:r>
          </w:p>
        </w:tc>
      </w:tr>
      <w:tr w:rsidR="0019339F" w:rsidRPr="001B00F5" w:rsidTr="006270CC">
        <w:trPr>
          <w:cnfStyle w:val="000000100000"/>
        </w:trPr>
        <w:tc>
          <w:tcPr>
            <w:cnfStyle w:val="001000000000"/>
            <w:tcW w:w="904" w:type="pct"/>
          </w:tcPr>
          <w:p w:rsidR="0019339F" w:rsidRDefault="0019339F" w:rsidP="00F734A9">
            <w:pPr>
              <w:jc w:val="left"/>
              <w:rPr>
                <w:b w:val="0"/>
                <w:lang w:eastAsia="zh-CN"/>
              </w:rPr>
            </w:pPr>
            <w:r>
              <w:rPr>
                <w:b w:val="0"/>
                <w:lang w:eastAsia="zh-CN"/>
              </w:rPr>
              <w:t>brindir_vld_rt_i</w:t>
            </w:r>
          </w:p>
        </w:tc>
        <w:tc>
          <w:tcPr>
            <w:tcW w:w="606" w:type="pct"/>
          </w:tcPr>
          <w:p w:rsidR="0019339F" w:rsidRPr="001B00F5" w:rsidRDefault="0019339F" w:rsidP="00F734A9">
            <w:pPr>
              <w:jc w:val="center"/>
              <w:cnfStyle w:val="000000100000"/>
              <w:rPr>
                <w:lang w:eastAsia="zh-CN"/>
              </w:rPr>
            </w:pPr>
            <w:r>
              <w:rPr>
                <w:lang w:eastAsia="zh-CN"/>
              </w:rPr>
              <w:t>input</w:t>
            </w:r>
          </w:p>
        </w:tc>
        <w:tc>
          <w:tcPr>
            <w:tcW w:w="452" w:type="pct"/>
          </w:tcPr>
          <w:p w:rsidR="0019339F" w:rsidRPr="001B00F5" w:rsidRDefault="0019339F" w:rsidP="00F734A9">
            <w:pPr>
              <w:jc w:val="center"/>
              <w:cnfStyle w:val="000000100000"/>
              <w:rPr>
                <w:lang w:eastAsia="zh-CN"/>
              </w:rPr>
            </w:pPr>
            <w:r>
              <w:rPr>
                <w:lang w:eastAsia="zh-CN"/>
              </w:rPr>
              <w:t>1</w:t>
            </w:r>
          </w:p>
        </w:tc>
        <w:tc>
          <w:tcPr>
            <w:tcW w:w="3038" w:type="pct"/>
          </w:tcPr>
          <w:p w:rsidR="0019339F" w:rsidRPr="001B00F5" w:rsidRDefault="002A6ED9" w:rsidP="00F734A9">
            <w:pPr>
              <w:jc w:val="left"/>
              <w:cnfStyle w:val="000000100000"/>
              <w:rPr>
                <w:lang w:eastAsia="zh-CN"/>
              </w:rPr>
            </w:pPr>
            <w:r>
              <w:rPr>
                <w:lang w:eastAsia="zh-CN"/>
              </w:rPr>
              <w:t>indirect branch retired flag</w:t>
            </w:r>
          </w:p>
        </w:tc>
      </w:tr>
      <w:tr w:rsidR="0019339F" w:rsidRPr="001B00F5" w:rsidTr="006270CC">
        <w:tc>
          <w:tcPr>
            <w:cnfStyle w:val="001000000000"/>
            <w:tcW w:w="904" w:type="pct"/>
          </w:tcPr>
          <w:p w:rsidR="0019339F" w:rsidRDefault="0019339F" w:rsidP="00F734A9">
            <w:pPr>
              <w:jc w:val="left"/>
              <w:rPr>
                <w:b w:val="0"/>
                <w:lang w:eastAsia="zh-CN"/>
              </w:rPr>
            </w:pPr>
            <w:r>
              <w:rPr>
                <w:b w:val="0"/>
                <w:lang w:eastAsia="zh-CN"/>
              </w:rPr>
              <w:t>brdir_rt_i</w:t>
            </w:r>
          </w:p>
        </w:tc>
        <w:tc>
          <w:tcPr>
            <w:tcW w:w="606" w:type="pct"/>
          </w:tcPr>
          <w:p w:rsidR="0019339F" w:rsidRPr="001B00F5" w:rsidRDefault="0019339F" w:rsidP="00F734A9">
            <w:pPr>
              <w:jc w:val="center"/>
              <w:cnfStyle w:val="000000000000"/>
              <w:rPr>
                <w:lang w:eastAsia="zh-CN"/>
              </w:rPr>
            </w:pPr>
            <w:r>
              <w:rPr>
                <w:lang w:eastAsia="zh-CN"/>
              </w:rPr>
              <w:t>input</w:t>
            </w:r>
          </w:p>
        </w:tc>
        <w:tc>
          <w:tcPr>
            <w:tcW w:w="452" w:type="pct"/>
          </w:tcPr>
          <w:p w:rsidR="0019339F" w:rsidRPr="001B00F5" w:rsidRDefault="0019339F" w:rsidP="00F734A9">
            <w:pPr>
              <w:jc w:val="center"/>
              <w:cnfStyle w:val="000000000000"/>
              <w:rPr>
                <w:lang w:eastAsia="zh-CN"/>
              </w:rPr>
            </w:pPr>
            <w:r>
              <w:rPr>
                <w:lang w:eastAsia="zh-CN"/>
              </w:rPr>
              <w:t>1</w:t>
            </w:r>
          </w:p>
        </w:tc>
        <w:tc>
          <w:tcPr>
            <w:tcW w:w="3038" w:type="pct"/>
          </w:tcPr>
          <w:p w:rsidR="0019339F" w:rsidRPr="001B00F5" w:rsidRDefault="002A6ED9" w:rsidP="00F734A9">
            <w:pPr>
              <w:jc w:val="left"/>
              <w:cnfStyle w:val="000000000000"/>
              <w:rPr>
                <w:lang w:eastAsia="zh-CN"/>
              </w:rPr>
            </w:pPr>
            <w:r>
              <w:rPr>
                <w:lang w:eastAsia="zh-CN"/>
              </w:rPr>
              <w:t>branch direction from retire stage</w:t>
            </w:r>
          </w:p>
        </w:tc>
      </w:tr>
      <w:tr w:rsidR="0019339F" w:rsidTr="00193C77">
        <w:trPr>
          <w:cnfStyle w:val="000000100000"/>
        </w:trPr>
        <w:tc>
          <w:tcPr>
            <w:cnfStyle w:val="001000000000"/>
            <w:tcW w:w="5000" w:type="pct"/>
            <w:gridSpan w:val="4"/>
          </w:tcPr>
          <w:p w:rsidR="0019339F" w:rsidRPr="001B00F5" w:rsidRDefault="00AA5569" w:rsidP="00BB268E">
            <w:pPr>
              <w:jc w:val="left"/>
              <w:rPr>
                <w:lang w:eastAsia="zh-CN"/>
              </w:rPr>
            </w:pPr>
            <w:r>
              <w:rPr>
                <w:lang w:eastAsia="zh-CN"/>
              </w:rPr>
              <w:t>Signals f</w:t>
            </w:r>
            <w:r w:rsidR="0019339F">
              <w:rPr>
                <w:lang w:eastAsia="zh-CN"/>
              </w:rPr>
              <w:t>r</w:t>
            </w:r>
            <w:r>
              <w:rPr>
                <w:lang w:eastAsia="zh-CN"/>
              </w:rPr>
              <w:t>o</w:t>
            </w:r>
            <w:r w:rsidR="0019339F">
              <w:rPr>
                <w:lang w:eastAsia="zh-CN"/>
              </w:rPr>
              <w:t>m iCache</w:t>
            </w:r>
          </w:p>
        </w:tc>
      </w:tr>
      <w:tr w:rsidR="00E61B49" w:rsidTr="006270CC">
        <w:tc>
          <w:tcPr>
            <w:cnfStyle w:val="001000000000"/>
            <w:tcW w:w="904" w:type="pct"/>
          </w:tcPr>
          <w:p w:rsidR="00E61B49" w:rsidRDefault="00E61B49" w:rsidP="006270CC">
            <w:pPr>
              <w:jc w:val="left"/>
              <w:rPr>
                <w:b w:val="0"/>
                <w:lang w:eastAsia="zh-CN"/>
              </w:rPr>
            </w:pPr>
            <w:r>
              <w:rPr>
                <w:b w:val="0"/>
                <w:lang w:eastAsia="zh-CN"/>
              </w:rPr>
              <w:t>inst_</w:t>
            </w:r>
            <w:r w:rsidR="00693852">
              <w:rPr>
                <w:b w:val="0"/>
                <w:lang w:eastAsia="zh-CN"/>
              </w:rPr>
              <w:t>align</w:t>
            </w:r>
            <w:r w:rsidR="006270CC">
              <w:rPr>
                <w:b w:val="0"/>
                <w:lang w:eastAsia="zh-CN"/>
              </w:rPr>
              <w:t>_i</w:t>
            </w:r>
          </w:p>
        </w:tc>
        <w:tc>
          <w:tcPr>
            <w:tcW w:w="606" w:type="pct"/>
          </w:tcPr>
          <w:p w:rsidR="00E61B49" w:rsidRPr="001B00F5" w:rsidRDefault="00913A68" w:rsidP="00BB268E">
            <w:pPr>
              <w:jc w:val="center"/>
              <w:cnfStyle w:val="000000000000"/>
              <w:rPr>
                <w:lang w:eastAsia="zh-CN"/>
              </w:rPr>
            </w:pPr>
            <w:r>
              <w:rPr>
                <w:lang w:eastAsia="zh-CN"/>
              </w:rPr>
              <w:t>input</w:t>
            </w:r>
          </w:p>
        </w:tc>
        <w:tc>
          <w:tcPr>
            <w:tcW w:w="452" w:type="pct"/>
          </w:tcPr>
          <w:p w:rsidR="00E61B49" w:rsidRPr="001B00F5" w:rsidRDefault="0019339F" w:rsidP="00BB268E">
            <w:pPr>
              <w:jc w:val="center"/>
              <w:cnfStyle w:val="000000000000"/>
              <w:rPr>
                <w:lang w:eastAsia="zh-CN"/>
              </w:rPr>
            </w:pPr>
            <w:r>
              <w:rPr>
                <w:lang w:eastAsia="zh-CN"/>
              </w:rPr>
              <w:t>256</w:t>
            </w:r>
          </w:p>
        </w:tc>
        <w:tc>
          <w:tcPr>
            <w:tcW w:w="3038" w:type="pct"/>
          </w:tcPr>
          <w:p w:rsidR="00E61B49" w:rsidRPr="001B00F5" w:rsidRDefault="0019339F" w:rsidP="00BB268E">
            <w:pPr>
              <w:jc w:val="left"/>
              <w:cnfStyle w:val="000000000000"/>
              <w:rPr>
                <w:lang w:eastAsia="zh-CN"/>
              </w:rPr>
            </w:pPr>
            <w:r>
              <w:rPr>
                <w:lang w:eastAsia="zh-CN"/>
              </w:rPr>
              <w:t>instruction fetch group1</w:t>
            </w:r>
          </w:p>
        </w:tc>
      </w:tr>
      <w:tr w:rsidR="002C3A2E" w:rsidTr="006270CC">
        <w:trPr>
          <w:cnfStyle w:val="000000100000"/>
        </w:trPr>
        <w:tc>
          <w:tcPr>
            <w:cnfStyle w:val="001000000000"/>
            <w:tcW w:w="904" w:type="pct"/>
          </w:tcPr>
          <w:p w:rsidR="002C3A2E" w:rsidRDefault="00F734A9" w:rsidP="00BB268E">
            <w:pPr>
              <w:jc w:val="left"/>
              <w:rPr>
                <w:b w:val="0"/>
                <w:lang w:eastAsia="zh-CN"/>
              </w:rPr>
            </w:pPr>
            <w:r>
              <w:rPr>
                <w:b w:val="0"/>
                <w:lang w:eastAsia="zh-CN"/>
              </w:rPr>
              <w:t>icache_stall_i</w:t>
            </w:r>
          </w:p>
        </w:tc>
        <w:tc>
          <w:tcPr>
            <w:tcW w:w="606" w:type="pct"/>
          </w:tcPr>
          <w:p w:rsidR="002C3A2E" w:rsidRPr="001B00F5" w:rsidRDefault="00F734A9" w:rsidP="00BB268E">
            <w:pPr>
              <w:jc w:val="center"/>
              <w:cnfStyle w:val="000000100000"/>
              <w:rPr>
                <w:lang w:eastAsia="zh-CN"/>
              </w:rPr>
            </w:pPr>
            <w:r>
              <w:rPr>
                <w:lang w:eastAsia="zh-CN"/>
              </w:rPr>
              <w:t>input</w:t>
            </w:r>
          </w:p>
        </w:tc>
        <w:tc>
          <w:tcPr>
            <w:tcW w:w="452" w:type="pct"/>
          </w:tcPr>
          <w:p w:rsidR="002C3A2E" w:rsidRPr="001B00F5" w:rsidRDefault="00F734A9" w:rsidP="00BB268E">
            <w:pPr>
              <w:jc w:val="center"/>
              <w:cnfStyle w:val="000000100000"/>
              <w:rPr>
                <w:lang w:eastAsia="zh-CN"/>
              </w:rPr>
            </w:pPr>
            <w:r>
              <w:rPr>
                <w:lang w:eastAsia="zh-CN"/>
              </w:rPr>
              <w:t>1</w:t>
            </w:r>
          </w:p>
        </w:tc>
        <w:tc>
          <w:tcPr>
            <w:tcW w:w="3038" w:type="pct"/>
          </w:tcPr>
          <w:p w:rsidR="002C3A2E" w:rsidRPr="001B00F5" w:rsidRDefault="00F734A9" w:rsidP="00BB268E">
            <w:pPr>
              <w:jc w:val="left"/>
              <w:cnfStyle w:val="000000100000"/>
              <w:rPr>
                <w:lang w:eastAsia="zh-CN"/>
              </w:rPr>
            </w:pPr>
            <w:r>
              <w:rPr>
                <w:lang w:eastAsia="zh-CN"/>
              </w:rPr>
              <w:t>indicate the stall status of icache</w:t>
            </w:r>
          </w:p>
        </w:tc>
      </w:tr>
      <w:tr w:rsidR="000D7C42" w:rsidTr="00193C77">
        <w:tc>
          <w:tcPr>
            <w:cnfStyle w:val="001000000000"/>
            <w:tcW w:w="5000" w:type="pct"/>
            <w:gridSpan w:val="4"/>
          </w:tcPr>
          <w:p w:rsidR="000D7C42" w:rsidRPr="001B00F5" w:rsidRDefault="000D7C42" w:rsidP="00BB268E">
            <w:pPr>
              <w:jc w:val="left"/>
              <w:rPr>
                <w:lang w:eastAsia="zh-CN"/>
              </w:rPr>
            </w:pPr>
            <w:r>
              <w:rPr>
                <w:lang w:eastAsia="zh-CN"/>
              </w:rPr>
              <w:t>Temporary</w:t>
            </w:r>
          </w:p>
        </w:tc>
      </w:tr>
      <w:tr w:rsidR="00214975" w:rsidTr="006270CC">
        <w:trPr>
          <w:cnfStyle w:val="000000100000"/>
        </w:trPr>
        <w:tc>
          <w:tcPr>
            <w:cnfStyle w:val="001000000000"/>
            <w:tcW w:w="904" w:type="pct"/>
          </w:tcPr>
          <w:p w:rsidR="00214975" w:rsidRDefault="000D7C42" w:rsidP="00BB268E">
            <w:pPr>
              <w:jc w:val="left"/>
              <w:rPr>
                <w:b w:val="0"/>
                <w:lang w:eastAsia="zh-CN"/>
              </w:rPr>
            </w:pPr>
            <w:r>
              <w:rPr>
                <w:b w:val="0"/>
                <w:lang w:eastAsia="zh-CN"/>
              </w:rPr>
              <w:t>inst_q_full_i</w:t>
            </w:r>
          </w:p>
        </w:tc>
        <w:tc>
          <w:tcPr>
            <w:tcW w:w="606" w:type="pct"/>
          </w:tcPr>
          <w:p w:rsidR="00214975" w:rsidRPr="001B00F5" w:rsidRDefault="0074759C" w:rsidP="00BB268E">
            <w:pPr>
              <w:jc w:val="center"/>
              <w:cnfStyle w:val="000000100000"/>
              <w:rPr>
                <w:lang w:eastAsia="zh-CN"/>
              </w:rPr>
            </w:pPr>
            <w:r>
              <w:rPr>
                <w:lang w:eastAsia="zh-CN"/>
              </w:rPr>
              <w:t>input</w:t>
            </w:r>
          </w:p>
        </w:tc>
        <w:tc>
          <w:tcPr>
            <w:tcW w:w="452" w:type="pct"/>
          </w:tcPr>
          <w:p w:rsidR="00214975" w:rsidRPr="001B00F5" w:rsidRDefault="0074759C" w:rsidP="00BB268E">
            <w:pPr>
              <w:jc w:val="center"/>
              <w:cnfStyle w:val="000000100000"/>
              <w:rPr>
                <w:lang w:eastAsia="zh-CN"/>
              </w:rPr>
            </w:pPr>
            <w:r>
              <w:rPr>
                <w:lang w:eastAsia="zh-CN"/>
              </w:rPr>
              <w:t>1</w:t>
            </w:r>
          </w:p>
        </w:tc>
        <w:tc>
          <w:tcPr>
            <w:tcW w:w="3038" w:type="pct"/>
          </w:tcPr>
          <w:p w:rsidR="00214975" w:rsidRPr="001B00F5" w:rsidRDefault="0074759C" w:rsidP="00BB268E">
            <w:pPr>
              <w:jc w:val="left"/>
              <w:cnfStyle w:val="000000100000"/>
              <w:rPr>
                <w:lang w:eastAsia="zh-CN"/>
              </w:rPr>
            </w:pPr>
            <w:r>
              <w:rPr>
                <w:lang w:eastAsia="zh-CN"/>
              </w:rPr>
              <w:t>come from instruction queue, which indicates the full status</w:t>
            </w:r>
          </w:p>
        </w:tc>
      </w:tr>
      <w:tr w:rsidR="0034539A" w:rsidTr="00193C77">
        <w:tc>
          <w:tcPr>
            <w:cnfStyle w:val="001000000000"/>
            <w:tcW w:w="5000" w:type="pct"/>
            <w:gridSpan w:val="4"/>
          </w:tcPr>
          <w:p w:rsidR="0034539A" w:rsidRDefault="00105729" w:rsidP="00105729">
            <w:pPr>
              <w:rPr>
                <w:lang w:eastAsia="zh-CN"/>
              </w:rPr>
            </w:pPr>
            <w:r>
              <w:rPr>
                <w:lang w:eastAsia="zh-CN"/>
              </w:rPr>
              <w:t>Output signal for pc generator</w:t>
            </w:r>
          </w:p>
        </w:tc>
      </w:tr>
      <w:tr w:rsidR="008F19BF" w:rsidTr="006270CC">
        <w:trPr>
          <w:cnfStyle w:val="000000100000"/>
        </w:trPr>
        <w:tc>
          <w:tcPr>
            <w:cnfStyle w:val="001000000000"/>
            <w:tcW w:w="904" w:type="pct"/>
          </w:tcPr>
          <w:p w:rsidR="008F19BF" w:rsidRPr="00B267C9" w:rsidRDefault="008F19BF" w:rsidP="008F19BF">
            <w:pPr>
              <w:jc w:val="left"/>
              <w:rPr>
                <w:b w:val="0"/>
                <w:lang w:eastAsia="zh-CN"/>
              </w:rPr>
            </w:pPr>
            <w:r>
              <w:rPr>
                <w:b w:val="0"/>
                <w:lang w:eastAsia="zh-CN"/>
              </w:rPr>
              <w:t>branch_pc_o</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branch target pc from BTB or RAS</w:t>
            </w:r>
          </w:p>
        </w:tc>
      </w:tr>
      <w:tr w:rsidR="008F19BF" w:rsidTr="006270CC">
        <w:tc>
          <w:tcPr>
            <w:cnfStyle w:val="001000000000"/>
            <w:tcW w:w="904" w:type="pct"/>
          </w:tcPr>
          <w:p w:rsidR="008F19BF" w:rsidRDefault="008F19BF" w:rsidP="008F19BF">
            <w:pPr>
              <w:jc w:val="left"/>
              <w:rPr>
                <w:b w:val="0"/>
                <w:lang w:eastAsia="zh-CN"/>
              </w:rPr>
            </w:pPr>
            <w:r>
              <w:rPr>
                <w:b w:val="0"/>
                <w:lang w:eastAsia="zh-CN"/>
              </w:rPr>
              <w:t>override_pc_o</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override pc value from fetch1 stage</w:t>
            </w:r>
          </w:p>
        </w:tc>
      </w:tr>
      <w:tr w:rsidR="008F19BF" w:rsidTr="006270CC">
        <w:trPr>
          <w:cnfStyle w:val="000000100000"/>
        </w:trPr>
        <w:tc>
          <w:tcPr>
            <w:cnfStyle w:val="001000000000"/>
            <w:tcW w:w="904" w:type="pct"/>
          </w:tcPr>
          <w:p w:rsidR="008F19BF" w:rsidRPr="00B267C9" w:rsidRDefault="008F19BF" w:rsidP="008F19BF">
            <w:pPr>
              <w:jc w:val="left"/>
              <w:rPr>
                <w:b w:val="0"/>
                <w:lang w:eastAsia="zh-CN"/>
              </w:rPr>
            </w:pPr>
            <w:r w:rsidRPr="00B267C9">
              <w:rPr>
                <w:b w:val="0"/>
                <w:lang w:eastAsia="zh-CN"/>
              </w:rPr>
              <w:t>override_vld_o</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override valid flag from fetch1 stage</w:t>
            </w:r>
          </w:p>
        </w:tc>
      </w:tr>
      <w:tr w:rsidR="008F19BF" w:rsidTr="006270CC">
        <w:tc>
          <w:tcPr>
            <w:cnfStyle w:val="001000000000"/>
            <w:tcW w:w="904" w:type="pct"/>
          </w:tcPr>
          <w:p w:rsidR="008F19BF" w:rsidRPr="00B267C9" w:rsidRDefault="008F19BF" w:rsidP="008F19BF">
            <w:pPr>
              <w:jc w:val="left"/>
              <w:rPr>
                <w:b w:val="0"/>
                <w:lang w:eastAsia="zh-CN"/>
              </w:rPr>
            </w:pPr>
          </w:p>
        </w:tc>
        <w:tc>
          <w:tcPr>
            <w:tcW w:w="606" w:type="pct"/>
          </w:tcPr>
          <w:p w:rsidR="008F19BF" w:rsidRDefault="008F19BF" w:rsidP="008F19BF">
            <w:pPr>
              <w:jc w:val="center"/>
              <w:cnfStyle w:val="000000000000"/>
            </w:pPr>
          </w:p>
        </w:tc>
        <w:tc>
          <w:tcPr>
            <w:tcW w:w="452" w:type="pct"/>
          </w:tcPr>
          <w:p w:rsidR="008F19BF" w:rsidRDefault="008F19BF" w:rsidP="008F19BF">
            <w:pPr>
              <w:jc w:val="center"/>
              <w:cnfStyle w:val="000000000000"/>
            </w:pPr>
          </w:p>
        </w:tc>
        <w:tc>
          <w:tcPr>
            <w:tcW w:w="3038" w:type="pct"/>
          </w:tcPr>
          <w:p w:rsidR="008F19BF" w:rsidRDefault="008F19BF" w:rsidP="008F19BF">
            <w:pPr>
              <w:jc w:val="left"/>
              <w:cnfStyle w:val="000000000000"/>
              <w:rPr>
                <w:lang w:eastAsia="zh-CN"/>
              </w:rPr>
            </w:pPr>
          </w:p>
        </w:tc>
      </w:tr>
      <w:tr w:rsidR="008F19BF" w:rsidTr="00193C77">
        <w:trPr>
          <w:cnfStyle w:val="000000100000"/>
        </w:trPr>
        <w:tc>
          <w:tcPr>
            <w:cnfStyle w:val="001000000000"/>
            <w:tcW w:w="5000" w:type="pct"/>
            <w:gridSpan w:val="4"/>
          </w:tcPr>
          <w:p w:rsidR="008F19BF" w:rsidRDefault="008F19BF" w:rsidP="008F19BF">
            <w:pPr>
              <w:jc w:val="left"/>
              <w:rPr>
                <w:lang w:eastAsia="zh-CN"/>
              </w:rPr>
            </w:pPr>
            <w:r>
              <w:rPr>
                <w:lang w:eastAsia="zh-CN"/>
              </w:rPr>
              <w:t>Output signal for instruction queue</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instruction0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inst1_vld_r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instruction1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lastRenderedPageBreak/>
              <w:t>inst2_vld_r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instruction2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instruction3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instruction4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instruction5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inst6_vld_r</w:t>
            </w:r>
          </w:p>
        </w:tc>
        <w:tc>
          <w:tcPr>
            <w:tcW w:w="606" w:type="pct"/>
          </w:tcPr>
          <w:p w:rsidR="008F19BF" w:rsidRDefault="008F19BF" w:rsidP="008F19BF">
            <w:pPr>
              <w:jc w:val="center"/>
              <w:cnfStyle w:val="000000000000"/>
              <w:rPr>
                <w:b/>
                <w:lang w:eastAsia="zh-CN"/>
              </w:rPr>
            </w:pPr>
            <w:r>
              <w:t>output</w:t>
            </w:r>
          </w:p>
        </w:tc>
        <w:tc>
          <w:tcPr>
            <w:tcW w:w="452" w:type="pct"/>
          </w:tcPr>
          <w:p w:rsidR="008F19BF" w:rsidRDefault="008F19BF" w:rsidP="008F19BF">
            <w:pPr>
              <w:jc w:val="center"/>
              <w:cnfStyle w:val="000000000000"/>
            </w:pPr>
            <w:r>
              <w:t>1</w:t>
            </w:r>
          </w:p>
        </w:tc>
        <w:tc>
          <w:tcPr>
            <w:tcW w:w="3038" w:type="pct"/>
          </w:tcPr>
          <w:p w:rsidR="008F19BF" w:rsidRDefault="008F19BF" w:rsidP="008F19BF">
            <w:pPr>
              <w:jc w:val="left"/>
              <w:cnfStyle w:val="000000000000"/>
              <w:rPr>
                <w:lang w:eastAsia="zh-CN"/>
              </w:rPr>
            </w:pPr>
            <w:r>
              <w:rPr>
                <w:lang w:eastAsia="zh-CN"/>
              </w:rPr>
              <w:t>instruction6 valid signal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inst7_vld_r</w:t>
            </w:r>
          </w:p>
        </w:tc>
        <w:tc>
          <w:tcPr>
            <w:tcW w:w="606" w:type="pct"/>
          </w:tcPr>
          <w:p w:rsidR="008F19BF" w:rsidRDefault="008F19BF" w:rsidP="008F19BF">
            <w:pPr>
              <w:jc w:val="center"/>
              <w:cnfStyle w:val="000000100000"/>
              <w:rPr>
                <w:b/>
                <w:lang w:eastAsia="zh-CN"/>
              </w:rPr>
            </w:pPr>
            <w:r>
              <w:t>output</w:t>
            </w:r>
          </w:p>
        </w:tc>
        <w:tc>
          <w:tcPr>
            <w:tcW w:w="452" w:type="pct"/>
          </w:tcPr>
          <w:p w:rsidR="008F19BF" w:rsidRDefault="008F19BF" w:rsidP="008F19BF">
            <w:pPr>
              <w:jc w:val="center"/>
              <w:cnfStyle w:val="000000100000"/>
            </w:pPr>
            <w:r>
              <w:t>1</w:t>
            </w:r>
          </w:p>
        </w:tc>
        <w:tc>
          <w:tcPr>
            <w:tcW w:w="3038" w:type="pct"/>
          </w:tcPr>
          <w:p w:rsidR="008F19BF" w:rsidRDefault="008F19BF" w:rsidP="008F19BF">
            <w:pPr>
              <w:jc w:val="left"/>
              <w:cnfStyle w:val="000000100000"/>
              <w:rPr>
                <w:lang w:eastAsia="zh-CN"/>
              </w:rPr>
            </w:pPr>
            <w:r>
              <w:rPr>
                <w:lang w:eastAsia="zh-CN"/>
              </w:rPr>
              <w:t>instruction7 valid signal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instruction0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inst1_ali_r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instruction1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instruction2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instruction3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instruction4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instruction5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inst6_ali_r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32</w:t>
            </w:r>
          </w:p>
        </w:tc>
        <w:tc>
          <w:tcPr>
            <w:tcW w:w="3038" w:type="pct"/>
          </w:tcPr>
          <w:p w:rsidR="008F19BF" w:rsidRDefault="008F19BF" w:rsidP="008F19BF">
            <w:pPr>
              <w:jc w:val="left"/>
              <w:cnfStyle w:val="000000000000"/>
              <w:rPr>
                <w:lang w:eastAsia="zh-CN"/>
              </w:rPr>
            </w:pPr>
            <w:r>
              <w:rPr>
                <w:lang w:eastAsia="zh-CN"/>
              </w:rPr>
              <w:t>aligned instruction6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inst7_ali_r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32</w:t>
            </w:r>
          </w:p>
        </w:tc>
        <w:tc>
          <w:tcPr>
            <w:tcW w:w="3038" w:type="pct"/>
          </w:tcPr>
          <w:p w:rsidR="008F19BF" w:rsidRDefault="008F19BF" w:rsidP="008F19BF">
            <w:pPr>
              <w:jc w:val="left"/>
              <w:cnfStyle w:val="000000100000"/>
              <w:rPr>
                <w:lang w:eastAsia="zh-CN"/>
              </w:rPr>
            </w:pPr>
            <w:r>
              <w:rPr>
                <w:lang w:eastAsia="zh-CN"/>
              </w:rPr>
              <w:t>aligned instruction7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inst0_pc_f1_r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instruction0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inst1_pc_f1_r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instruction1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inst2_pc_f1_r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instruction2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inst3_pc_f1_r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instruction3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inst4_pc_f1_r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instruction4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inst5_pc_f1_r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instruction5 registered from fetch stage1</w:t>
            </w:r>
          </w:p>
        </w:tc>
      </w:tr>
      <w:tr w:rsidR="008F19BF" w:rsidTr="006270CC">
        <w:tc>
          <w:tcPr>
            <w:cnfStyle w:val="001000000000"/>
            <w:tcW w:w="904" w:type="pct"/>
          </w:tcPr>
          <w:p w:rsidR="008F19BF" w:rsidRDefault="008F19BF" w:rsidP="008F19BF">
            <w:pPr>
              <w:jc w:val="left"/>
              <w:rPr>
                <w:b w:val="0"/>
                <w:lang w:eastAsia="zh-CN"/>
              </w:rPr>
            </w:pPr>
            <w:r>
              <w:rPr>
                <w:b w:val="0"/>
                <w:lang w:eastAsia="zh-CN"/>
              </w:rPr>
              <w:t>inst6_pc_f1_r</w:t>
            </w:r>
          </w:p>
        </w:tc>
        <w:tc>
          <w:tcPr>
            <w:tcW w:w="606" w:type="pct"/>
          </w:tcPr>
          <w:p w:rsidR="008F19BF" w:rsidRDefault="008F19BF" w:rsidP="008F19BF">
            <w:pPr>
              <w:jc w:val="center"/>
              <w:cnfStyle w:val="000000000000"/>
            </w:pPr>
            <w:r>
              <w:t>output</w:t>
            </w:r>
          </w:p>
        </w:tc>
        <w:tc>
          <w:tcPr>
            <w:tcW w:w="452" w:type="pct"/>
          </w:tcPr>
          <w:p w:rsidR="008F19BF" w:rsidRDefault="008F19BF" w:rsidP="008F19BF">
            <w:pPr>
              <w:jc w:val="center"/>
              <w:cnfStyle w:val="000000000000"/>
            </w:pPr>
            <w:r>
              <w:t>64</w:t>
            </w:r>
          </w:p>
        </w:tc>
        <w:tc>
          <w:tcPr>
            <w:tcW w:w="3038" w:type="pct"/>
          </w:tcPr>
          <w:p w:rsidR="008F19BF" w:rsidRDefault="008F19BF" w:rsidP="008F19BF">
            <w:pPr>
              <w:jc w:val="left"/>
              <w:cnfStyle w:val="000000000000"/>
              <w:rPr>
                <w:lang w:eastAsia="zh-CN"/>
              </w:rPr>
            </w:pPr>
            <w:r>
              <w:rPr>
                <w:lang w:eastAsia="zh-CN"/>
              </w:rPr>
              <w:t>pc value of aligned instruction6 registered from fetch stage1</w:t>
            </w:r>
          </w:p>
        </w:tc>
      </w:tr>
      <w:tr w:rsidR="008F19BF" w:rsidTr="006270CC">
        <w:trPr>
          <w:cnfStyle w:val="000000100000"/>
        </w:trPr>
        <w:tc>
          <w:tcPr>
            <w:cnfStyle w:val="001000000000"/>
            <w:tcW w:w="904" w:type="pct"/>
          </w:tcPr>
          <w:p w:rsidR="008F19BF" w:rsidRDefault="008F19BF" w:rsidP="008F19BF">
            <w:pPr>
              <w:jc w:val="left"/>
              <w:rPr>
                <w:b w:val="0"/>
                <w:lang w:eastAsia="zh-CN"/>
              </w:rPr>
            </w:pPr>
            <w:r>
              <w:rPr>
                <w:b w:val="0"/>
                <w:lang w:eastAsia="zh-CN"/>
              </w:rPr>
              <w:t>inst7_pc_f1_r</w:t>
            </w:r>
          </w:p>
        </w:tc>
        <w:tc>
          <w:tcPr>
            <w:tcW w:w="606" w:type="pct"/>
          </w:tcPr>
          <w:p w:rsidR="008F19BF" w:rsidRDefault="008F19BF" w:rsidP="008F19BF">
            <w:pPr>
              <w:jc w:val="center"/>
              <w:cnfStyle w:val="000000100000"/>
            </w:pPr>
            <w:r>
              <w:t>output</w:t>
            </w:r>
          </w:p>
        </w:tc>
        <w:tc>
          <w:tcPr>
            <w:tcW w:w="452" w:type="pct"/>
          </w:tcPr>
          <w:p w:rsidR="008F19BF" w:rsidRDefault="008F19BF" w:rsidP="008F19BF">
            <w:pPr>
              <w:jc w:val="center"/>
              <w:cnfStyle w:val="000000100000"/>
            </w:pPr>
            <w:r>
              <w:t>64</w:t>
            </w:r>
          </w:p>
        </w:tc>
        <w:tc>
          <w:tcPr>
            <w:tcW w:w="3038" w:type="pct"/>
          </w:tcPr>
          <w:p w:rsidR="008F19BF" w:rsidRDefault="008F19BF" w:rsidP="008F19BF">
            <w:pPr>
              <w:jc w:val="left"/>
              <w:cnfStyle w:val="000000100000"/>
              <w:rPr>
                <w:lang w:eastAsia="zh-CN"/>
              </w:rPr>
            </w:pPr>
            <w:r>
              <w:rPr>
                <w:lang w:eastAsia="zh-CN"/>
              </w:rPr>
              <w:t>pc value of aligned instruction7 registered from fetch stage1</w:t>
            </w:r>
          </w:p>
        </w:tc>
      </w:tr>
    </w:tbl>
    <w:p w:rsidR="00A474FD" w:rsidRPr="00A474FD" w:rsidRDefault="00A474FD" w:rsidP="00A474FD"/>
    <w:p w:rsidR="00A474FD" w:rsidRDefault="00A474FD" w:rsidP="00A474FD">
      <w:pPr>
        <w:pStyle w:val="3"/>
      </w:pPr>
      <w:bookmarkStart w:id="27" w:name="_Toc481563078"/>
      <w:r>
        <w:t>S</w:t>
      </w:r>
      <w:r w:rsidR="00286ED7">
        <w:rPr>
          <w:rFonts w:hint="cs"/>
        </w:rPr>
        <w:t>ub</w:t>
      </w:r>
      <w:r>
        <w:t>modules</w:t>
      </w:r>
      <w:bookmarkEnd w:id="27"/>
    </w:p>
    <w:p w:rsidR="005164E8" w:rsidRDefault="005164E8" w:rsidP="005164E8">
      <w:pPr>
        <w:pStyle w:val="ae"/>
        <w:keepNext/>
        <w:jc w:val="center"/>
      </w:pPr>
      <w:bookmarkStart w:id="28" w:name="_Toc481563129"/>
      <w:r>
        <w:t xml:space="preserve">Table </w:t>
      </w:r>
      <w:fldSimple w:instr=" STYLEREF 1 \s ">
        <w:r w:rsidR="009B72B9">
          <w:rPr>
            <w:noProof/>
          </w:rPr>
          <w:t>3</w:t>
        </w:r>
      </w:fldSimple>
      <w:r w:rsidR="00CD3659">
        <w:noBreakHyphen/>
      </w:r>
      <w:fldSimple w:instr=" SEQ Table \* ARABIC \s 1 ">
        <w:r w:rsidR="009B72B9">
          <w:rPr>
            <w:noProof/>
          </w:rPr>
          <w:t>2</w:t>
        </w:r>
      </w:fldSimple>
      <w:r>
        <w:t xml:space="preserve"> </w:t>
      </w:r>
      <w:r w:rsidR="00831114">
        <w:t>ace_fetch</w:t>
      </w:r>
      <w:r>
        <w:t xml:space="preserve"> sub-modules</w:t>
      </w:r>
      <w:bookmarkEnd w:id="28"/>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5164E8" w:rsidTr="00193C77">
        <w:trPr>
          <w:cnfStyle w:val="100000000000"/>
        </w:trPr>
        <w:tc>
          <w:tcPr>
            <w:cnfStyle w:val="001000000000"/>
            <w:tcW w:w="1093" w:type="pct"/>
            <w:tcBorders>
              <w:bottom w:val="none" w:sz="0" w:space="0" w:color="auto"/>
            </w:tcBorders>
          </w:tcPr>
          <w:p w:rsidR="005164E8" w:rsidRPr="001B00F5" w:rsidRDefault="005164E8" w:rsidP="00A474FD">
            <w:pPr>
              <w:jc w:val="center"/>
              <w:rPr>
                <w:lang w:eastAsia="zh-CN"/>
              </w:rPr>
            </w:pPr>
            <w:r>
              <w:rPr>
                <w:lang w:eastAsia="zh-CN"/>
              </w:rPr>
              <w:t>Module Name</w:t>
            </w:r>
          </w:p>
        </w:tc>
        <w:tc>
          <w:tcPr>
            <w:tcW w:w="3907" w:type="pct"/>
            <w:tcBorders>
              <w:bottom w:val="none" w:sz="0" w:space="0" w:color="auto"/>
            </w:tcBorders>
          </w:tcPr>
          <w:p w:rsidR="005164E8" w:rsidRPr="001B00F5" w:rsidRDefault="005164E8" w:rsidP="000D789D">
            <w:pPr>
              <w:jc w:val="center"/>
              <w:cnfStyle w:val="100000000000"/>
              <w:rPr>
                <w:lang w:eastAsia="zh-CN"/>
              </w:rPr>
            </w:pPr>
            <w:r w:rsidRPr="001B00F5">
              <w:rPr>
                <w:rFonts w:hint="cs"/>
                <w:lang w:eastAsia="zh-CN"/>
              </w:rPr>
              <w:t>D</w:t>
            </w:r>
            <w:r w:rsidRPr="001B00F5">
              <w:rPr>
                <w:lang w:eastAsia="zh-CN"/>
              </w:rPr>
              <w:t>escription</w:t>
            </w:r>
          </w:p>
        </w:tc>
      </w:tr>
      <w:tr w:rsidR="00831114" w:rsidTr="00193C77">
        <w:trPr>
          <w:cnfStyle w:val="000000100000"/>
        </w:trPr>
        <w:tc>
          <w:tcPr>
            <w:cnfStyle w:val="001000000000"/>
            <w:tcW w:w="1093" w:type="pct"/>
          </w:tcPr>
          <w:p w:rsidR="00831114" w:rsidRPr="00AF7531" w:rsidRDefault="00831114" w:rsidP="000D789D">
            <w:pPr>
              <w:jc w:val="left"/>
              <w:rPr>
                <w:b w:val="0"/>
                <w:lang w:eastAsia="zh-CN"/>
              </w:rPr>
            </w:pPr>
            <w:r w:rsidRPr="00AF7531">
              <w:rPr>
                <w:b w:val="0"/>
                <w:lang w:eastAsia="zh-CN"/>
              </w:rPr>
              <w:t>brdec</w:t>
            </w:r>
          </w:p>
        </w:tc>
        <w:tc>
          <w:tcPr>
            <w:tcW w:w="3907" w:type="pct"/>
          </w:tcPr>
          <w:p w:rsidR="00831114" w:rsidRDefault="00831114" w:rsidP="007800C4">
            <w:pPr>
              <w:jc w:val="left"/>
              <w:cnfStyle w:val="000000100000"/>
              <w:rPr>
                <w:lang w:eastAsia="zh-CN"/>
              </w:rPr>
            </w:pPr>
            <w:r>
              <w:rPr>
                <w:lang w:eastAsia="zh-CN"/>
              </w:rPr>
              <w:t>pre-decode logic for branch identification</w:t>
            </w:r>
          </w:p>
        </w:tc>
      </w:tr>
      <w:tr w:rsidR="00831114" w:rsidTr="00193C77">
        <w:tc>
          <w:tcPr>
            <w:cnfStyle w:val="001000000000"/>
            <w:tcW w:w="1093" w:type="pct"/>
          </w:tcPr>
          <w:p w:rsidR="00831114" w:rsidRPr="00AF7531" w:rsidRDefault="00831114" w:rsidP="00831114">
            <w:pPr>
              <w:jc w:val="left"/>
              <w:rPr>
                <w:b w:val="0"/>
                <w:lang w:eastAsia="zh-CN"/>
              </w:rPr>
            </w:pPr>
            <w:r w:rsidRPr="00AF7531">
              <w:rPr>
                <w:b w:val="0"/>
                <w:lang w:eastAsia="zh-CN"/>
              </w:rPr>
              <w:t>bpd0</w:t>
            </w:r>
          </w:p>
        </w:tc>
        <w:tc>
          <w:tcPr>
            <w:tcW w:w="3907" w:type="pct"/>
          </w:tcPr>
          <w:p w:rsidR="00831114" w:rsidRPr="001B00F5" w:rsidRDefault="00831114" w:rsidP="00831114">
            <w:pPr>
              <w:jc w:val="left"/>
              <w:cnfStyle w:val="000000000000"/>
              <w:rPr>
                <w:lang w:eastAsia="zh-CN"/>
              </w:rPr>
            </w:pPr>
            <w:r>
              <w:rPr>
                <w:lang w:eastAsia="zh-CN"/>
              </w:rPr>
              <w:t>branch prediction stage0</w:t>
            </w:r>
          </w:p>
        </w:tc>
      </w:tr>
      <w:tr w:rsidR="00831114" w:rsidTr="00193C77">
        <w:trPr>
          <w:cnfStyle w:val="000000100000"/>
        </w:trPr>
        <w:tc>
          <w:tcPr>
            <w:cnfStyle w:val="001000000000"/>
            <w:tcW w:w="1093" w:type="pct"/>
          </w:tcPr>
          <w:p w:rsidR="00831114" w:rsidRPr="00AF7531" w:rsidRDefault="00831114" w:rsidP="00831114">
            <w:pPr>
              <w:rPr>
                <w:b w:val="0"/>
              </w:rPr>
            </w:pPr>
            <w:r w:rsidRPr="00AF7531">
              <w:rPr>
                <w:b w:val="0"/>
              </w:rPr>
              <w:t>bpd1</w:t>
            </w:r>
          </w:p>
        </w:tc>
        <w:tc>
          <w:tcPr>
            <w:tcW w:w="3907" w:type="pct"/>
          </w:tcPr>
          <w:p w:rsidR="00831114" w:rsidRPr="001B00F5" w:rsidRDefault="00831114" w:rsidP="00831114">
            <w:pPr>
              <w:jc w:val="left"/>
              <w:cnfStyle w:val="000000100000"/>
              <w:rPr>
                <w:lang w:eastAsia="zh-CN"/>
              </w:rPr>
            </w:pPr>
            <w:r>
              <w:rPr>
                <w:lang w:eastAsia="zh-CN"/>
              </w:rPr>
              <w:t>branch prediction stage1</w:t>
            </w:r>
          </w:p>
        </w:tc>
      </w:tr>
      <w:tr w:rsidR="00831114" w:rsidTr="00193C77">
        <w:tc>
          <w:tcPr>
            <w:cnfStyle w:val="001000000000"/>
            <w:tcW w:w="1093" w:type="pct"/>
          </w:tcPr>
          <w:p w:rsidR="00831114" w:rsidRPr="00AF7531" w:rsidRDefault="00831114" w:rsidP="00831114">
            <w:pPr>
              <w:rPr>
                <w:b w:val="0"/>
              </w:rPr>
            </w:pPr>
            <w:r w:rsidRPr="00AF7531">
              <w:rPr>
                <w:b w:val="0"/>
              </w:rPr>
              <w:t>btb</w:t>
            </w:r>
          </w:p>
        </w:tc>
        <w:tc>
          <w:tcPr>
            <w:tcW w:w="3907" w:type="pct"/>
          </w:tcPr>
          <w:p w:rsidR="00831114" w:rsidRPr="001B00F5" w:rsidRDefault="00831114" w:rsidP="00831114">
            <w:pPr>
              <w:jc w:val="left"/>
              <w:cnfStyle w:val="000000000000"/>
              <w:rPr>
                <w:lang w:eastAsia="zh-CN"/>
              </w:rPr>
            </w:pPr>
            <w:r>
              <w:rPr>
                <w:lang w:eastAsia="zh-CN"/>
              </w:rPr>
              <w:t>branch target buffer</w:t>
            </w:r>
          </w:p>
        </w:tc>
      </w:tr>
      <w:tr w:rsidR="00831114" w:rsidTr="00193C77">
        <w:trPr>
          <w:cnfStyle w:val="000000100000"/>
        </w:trPr>
        <w:tc>
          <w:tcPr>
            <w:cnfStyle w:val="001000000000"/>
            <w:tcW w:w="1093" w:type="pct"/>
          </w:tcPr>
          <w:p w:rsidR="00831114" w:rsidRPr="00AF7531" w:rsidRDefault="00831114" w:rsidP="00831114">
            <w:pPr>
              <w:rPr>
                <w:b w:val="0"/>
              </w:rPr>
            </w:pPr>
            <w:r w:rsidRPr="00AF7531">
              <w:rPr>
                <w:b w:val="0"/>
              </w:rPr>
              <w:t>bob</w:t>
            </w:r>
          </w:p>
        </w:tc>
        <w:tc>
          <w:tcPr>
            <w:tcW w:w="3907" w:type="pct"/>
          </w:tcPr>
          <w:p w:rsidR="00831114" w:rsidRDefault="00831114" w:rsidP="00831114">
            <w:pPr>
              <w:jc w:val="left"/>
              <w:cnfStyle w:val="000000100000"/>
              <w:rPr>
                <w:lang w:eastAsia="zh-CN"/>
              </w:rPr>
            </w:pPr>
            <w:r>
              <w:rPr>
                <w:lang w:eastAsia="zh-CN"/>
              </w:rPr>
              <w:t>branch order buffer</w:t>
            </w:r>
          </w:p>
        </w:tc>
      </w:tr>
      <w:tr w:rsidR="00831114" w:rsidTr="00193C77">
        <w:tc>
          <w:tcPr>
            <w:cnfStyle w:val="001000000000"/>
            <w:tcW w:w="1093" w:type="pct"/>
          </w:tcPr>
          <w:p w:rsidR="00831114" w:rsidRPr="00AF7531" w:rsidRDefault="00831114" w:rsidP="00831114">
            <w:pPr>
              <w:rPr>
                <w:b w:val="0"/>
              </w:rPr>
            </w:pPr>
            <w:r w:rsidRPr="00AF7531">
              <w:rPr>
                <w:b w:val="0"/>
              </w:rPr>
              <w:t>ras</w:t>
            </w:r>
          </w:p>
        </w:tc>
        <w:tc>
          <w:tcPr>
            <w:tcW w:w="3907" w:type="pct"/>
          </w:tcPr>
          <w:p w:rsidR="00831114" w:rsidRDefault="00831114" w:rsidP="00831114">
            <w:pPr>
              <w:jc w:val="left"/>
              <w:cnfStyle w:val="000000000000"/>
              <w:rPr>
                <w:lang w:eastAsia="zh-CN"/>
              </w:rPr>
            </w:pPr>
            <w:r>
              <w:rPr>
                <w:lang w:eastAsia="zh-CN"/>
              </w:rPr>
              <w:t>return address stack</w:t>
            </w:r>
          </w:p>
        </w:tc>
      </w:tr>
      <w:tr w:rsidR="00481B68" w:rsidTr="00193C77">
        <w:trPr>
          <w:cnfStyle w:val="000000100000"/>
        </w:trPr>
        <w:tc>
          <w:tcPr>
            <w:cnfStyle w:val="001000000000"/>
            <w:tcW w:w="1093" w:type="pct"/>
          </w:tcPr>
          <w:p w:rsidR="00481B68" w:rsidRPr="00AF7531" w:rsidRDefault="00481B68" w:rsidP="00831114">
            <w:pPr>
              <w:rPr>
                <w:b w:val="0"/>
              </w:rPr>
            </w:pPr>
            <w:r w:rsidRPr="00AF7531">
              <w:rPr>
                <w:b w:val="0"/>
              </w:rPr>
              <w:t>inst_q</w:t>
            </w:r>
          </w:p>
        </w:tc>
        <w:tc>
          <w:tcPr>
            <w:tcW w:w="3907" w:type="pct"/>
          </w:tcPr>
          <w:p w:rsidR="00481B68" w:rsidRDefault="00481B68" w:rsidP="00831114">
            <w:pPr>
              <w:jc w:val="left"/>
              <w:cnfStyle w:val="000000100000"/>
              <w:rPr>
                <w:lang w:eastAsia="zh-CN"/>
              </w:rPr>
            </w:pPr>
            <w:r>
              <w:rPr>
                <w:lang w:eastAsia="zh-CN"/>
              </w:rPr>
              <w:t>instruction queue between fetch stage and decode stage</w:t>
            </w:r>
          </w:p>
        </w:tc>
      </w:tr>
    </w:tbl>
    <w:p w:rsidR="005F1E90" w:rsidRDefault="005F1E90">
      <w:pPr>
        <w:widowControl/>
        <w:suppressAutoHyphens w:val="0"/>
        <w:spacing w:before="0" w:after="0"/>
        <w:jc w:val="left"/>
        <w:rPr>
          <w:rFonts w:ascii="Arial" w:eastAsia="SimHei" w:hAnsi="Arial"/>
          <w:b/>
          <w:bCs/>
          <w:sz w:val="32"/>
          <w:szCs w:val="32"/>
        </w:rPr>
      </w:pPr>
      <w:r>
        <w:br w:type="page"/>
      </w:r>
    </w:p>
    <w:p w:rsidR="00286ED7" w:rsidRPr="00A93634" w:rsidRDefault="00286ED7" w:rsidP="00A93634"/>
    <w:p w:rsidR="004C71D9" w:rsidRDefault="00DA64A9" w:rsidP="00B229A2">
      <w:pPr>
        <w:pStyle w:val="2"/>
      </w:pPr>
      <w:bookmarkStart w:id="29" w:name="_Toc481563079"/>
      <w:r>
        <w:t>Branch Prediction Unit</w:t>
      </w:r>
      <w:bookmarkEnd w:id="29"/>
    </w:p>
    <w:p w:rsidR="00155A3C" w:rsidRDefault="00155A3C" w:rsidP="0069136B">
      <w:pPr>
        <w:pStyle w:val="3"/>
      </w:pPr>
      <w:bookmarkStart w:id="30" w:name="_Toc481563080"/>
      <w:r>
        <w:rPr>
          <w:rFonts w:hint="cs"/>
        </w:rPr>
        <w:t>Introduction</w:t>
      </w:r>
      <w:bookmarkEnd w:id="30"/>
    </w:p>
    <w:p w:rsidR="00155A3C" w:rsidRDefault="001131C7" w:rsidP="00155A3C">
      <w:r>
        <w:t xml:space="preserve">Ace </w:t>
      </w:r>
      <w:r w:rsidR="007F565F">
        <w:t>21064</w:t>
      </w:r>
      <w:r w:rsidR="00E7605C">
        <w:t xml:space="preserve"> use a</w:t>
      </w:r>
      <w:r>
        <w:t xml:space="preserve"> Tournament predictor</w:t>
      </w:r>
      <w:r w:rsidR="00874011">
        <w:t xml:space="preserve"> </w:t>
      </w:r>
    </w:p>
    <w:p w:rsidR="00E7605C" w:rsidRDefault="00E7605C" w:rsidP="00155A3C"/>
    <w:p w:rsidR="00244FF6" w:rsidRDefault="00244FF6" w:rsidP="00155A3C"/>
    <w:p w:rsidR="00244FF6" w:rsidRDefault="00244FF6" w:rsidP="00244FF6">
      <w:pPr>
        <w:pStyle w:val="3"/>
      </w:pPr>
      <w:bookmarkStart w:id="31" w:name="_Toc481563081"/>
      <w:r>
        <w:t>Architecture</w:t>
      </w:r>
      <w:bookmarkEnd w:id="31"/>
    </w:p>
    <w:p w:rsidR="00244FF6" w:rsidRPr="00244FF6" w:rsidRDefault="00280F21" w:rsidP="00244FF6">
      <w:pPr>
        <w:jc w:val="center"/>
      </w:pPr>
      <w:r>
        <w:object w:dxaOrig="8401" w:dyaOrig="6341">
          <v:shape id="_x0000_i1027" type="#_x0000_t75" style="width:420pt;height:317.2pt" o:ole="">
            <v:imagedata r:id="rId12" o:title=""/>
          </v:shape>
          <o:OLEObject Type="Embed" ProgID="Visio.Drawing.15" ShapeID="_x0000_i1027" DrawAspect="Content" ObjectID="_1555394869" r:id="rId13"/>
        </w:object>
      </w:r>
    </w:p>
    <w:p w:rsidR="00155A3C" w:rsidRDefault="00155A3C" w:rsidP="0069136B">
      <w:pPr>
        <w:pStyle w:val="3"/>
      </w:pPr>
      <w:bookmarkStart w:id="32" w:name="_Toc481563082"/>
      <w:r>
        <w:rPr>
          <w:rFonts w:hint="cs"/>
        </w:rPr>
        <w:t>Ports</w:t>
      </w:r>
      <w:bookmarkEnd w:id="32"/>
    </w:p>
    <w:p w:rsidR="005164E8" w:rsidRDefault="005164E8" w:rsidP="005164E8">
      <w:pPr>
        <w:pStyle w:val="ae"/>
        <w:keepNext/>
        <w:jc w:val="center"/>
      </w:pPr>
      <w:bookmarkStart w:id="33" w:name="_Toc481563130"/>
      <w:r>
        <w:t xml:space="preserve">Table </w:t>
      </w:r>
      <w:fldSimple w:instr=" STYLEREF 1 \s ">
        <w:r w:rsidR="009B72B9">
          <w:rPr>
            <w:noProof/>
          </w:rPr>
          <w:t>3</w:t>
        </w:r>
      </w:fldSimple>
      <w:r w:rsidR="00CD3659">
        <w:noBreakHyphen/>
      </w:r>
      <w:fldSimple w:instr=" SEQ Table \* ARABIC \s 1 ">
        <w:r w:rsidR="009B72B9">
          <w:rPr>
            <w:noProof/>
          </w:rPr>
          <w:t>3</w:t>
        </w:r>
      </w:fldSimple>
      <w:r>
        <w:t xml:space="preserve"> nvmc_biu ports</w:t>
      </w:r>
      <w:bookmarkEnd w:id="33"/>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F333FE" w:rsidTr="005E5D9D">
        <w:trPr>
          <w:cnfStyle w:val="100000000000"/>
        </w:trPr>
        <w:tc>
          <w:tcPr>
            <w:cnfStyle w:val="001000000000"/>
            <w:tcW w:w="1456" w:type="pct"/>
            <w:tcBorders>
              <w:bottom w:val="none" w:sz="0" w:space="0" w:color="auto"/>
            </w:tcBorders>
          </w:tcPr>
          <w:p w:rsidR="00F333FE" w:rsidRPr="001B00F5" w:rsidRDefault="00F333FE" w:rsidP="00B229A2">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F333FE" w:rsidRPr="001B00F5" w:rsidRDefault="00F333FE" w:rsidP="00B229A2">
            <w:pPr>
              <w:jc w:val="center"/>
              <w:cnfStyle w:val="100000000000"/>
              <w:rPr>
                <w:lang w:eastAsia="zh-CN"/>
              </w:rPr>
            </w:pPr>
            <w:r w:rsidRPr="001B00F5">
              <w:rPr>
                <w:rFonts w:hint="cs"/>
                <w:lang w:eastAsia="zh-CN"/>
              </w:rPr>
              <w:t>D</w:t>
            </w:r>
            <w:r w:rsidRPr="001B00F5">
              <w:rPr>
                <w:lang w:eastAsia="zh-CN"/>
              </w:rPr>
              <w:t>escription</w:t>
            </w:r>
          </w:p>
        </w:tc>
      </w:tr>
      <w:tr w:rsidR="001131C7" w:rsidTr="005E5D9D">
        <w:trPr>
          <w:cnfStyle w:val="000000100000"/>
        </w:trPr>
        <w:tc>
          <w:tcPr>
            <w:cnfStyle w:val="001000000000"/>
            <w:tcW w:w="1456" w:type="pct"/>
            <w:tcBorders>
              <w:top w:val="none" w:sz="0" w:space="0" w:color="auto"/>
              <w:bottom w:val="none" w:sz="0" w:space="0" w:color="auto"/>
            </w:tcBorders>
          </w:tcPr>
          <w:p w:rsidR="001131C7" w:rsidRPr="001B00F5" w:rsidRDefault="001131C7" w:rsidP="001131C7">
            <w:pPr>
              <w:rPr>
                <w:lang w:eastAsia="zh-CN"/>
              </w:rPr>
            </w:pPr>
            <w:r>
              <w:rPr>
                <w:lang w:eastAsia="zh-CN"/>
              </w:rPr>
              <w:t>Global interface</w:t>
            </w:r>
          </w:p>
        </w:tc>
        <w:tc>
          <w:tcPr>
            <w:tcW w:w="955"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c>
          <w:tcPr>
            <w:tcW w:w="920"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c>
          <w:tcPr>
            <w:tcW w:w="1669" w:type="pct"/>
            <w:tcBorders>
              <w:top w:val="none" w:sz="0" w:space="0" w:color="auto"/>
              <w:bottom w:val="none" w:sz="0" w:space="0" w:color="auto"/>
            </w:tcBorders>
          </w:tcPr>
          <w:p w:rsidR="001131C7" w:rsidRPr="001B00F5" w:rsidRDefault="001131C7" w:rsidP="00B229A2">
            <w:pPr>
              <w:jc w:val="center"/>
              <w:cnfStyle w:val="000000100000"/>
              <w:rPr>
                <w:lang w:eastAsia="zh-CN"/>
              </w:rPr>
            </w:pPr>
          </w:p>
        </w:tc>
      </w:tr>
      <w:tr w:rsidR="00F333FE" w:rsidTr="005E5D9D">
        <w:tc>
          <w:tcPr>
            <w:cnfStyle w:val="001000000000"/>
            <w:tcW w:w="1456" w:type="pct"/>
          </w:tcPr>
          <w:p w:rsidR="00F333FE" w:rsidRPr="001B00F5" w:rsidRDefault="00F333FE" w:rsidP="00B229A2">
            <w:pPr>
              <w:jc w:val="left"/>
              <w:rPr>
                <w:b w:val="0"/>
                <w:lang w:eastAsia="zh-CN"/>
              </w:rPr>
            </w:pPr>
            <w:r w:rsidRPr="001B00F5">
              <w:rPr>
                <w:b w:val="0"/>
                <w:lang w:eastAsia="zh-CN"/>
              </w:rPr>
              <w:t>hclk</w:t>
            </w:r>
          </w:p>
        </w:tc>
        <w:tc>
          <w:tcPr>
            <w:tcW w:w="955" w:type="pct"/>
          </w:tcPr>
          <w:p w:rsidR="00F333FE" w:rsidRPr="001B00F5" w:rsidRDefault="00F333FE" w:rsidP="00B229A2">
            <w:pPr>
              <w:jc w:val="center"/>
              <w:cnfStyle w:val="000000000000"/>
              <w:rPr>
                <w:lang w:eastAsia="zh-CN"/>
              </w:rPr>
            </w:pPr>
            <w:r w:rsidRPr="001B00F5">
              <w:rPr>
                <w:rFonts w:hint="eastAsia"/>
                <w:lang w:eastAsia="zh-CN"/>
              </w:rPr>
              <w:t>Input</w:t>
            </w:r>
          </w:p>
        </w:tc>
        <w:tc>
          <w:tcPr>
            <w:tcW w:w="920" w:type="pct"/>
          </w:tcPr>
          <w:p w:rsidR="00F333FE" w:rsidRPr="001B00F5" w:rsidRDefault="00F333FE" w:rsidP="00B229A2">
            <w:pPr>
              <w:jc w:val="center"/>
              <w:cnfStyle w:val="000000000000"/>
              <w:rPr>
                <w:lang w:eastAsia="zh-CN"/>
              </w:rPr>
            </w:pPr>
            <w:r w:rsidRPr="001B00F5">
              <w:rPr>
                <w:rFonts w:hint="eastAsia"/>
                <w:lang w:eastAsia="zh-CN"/>
              </w:rPr>
              <w:t>1</w:t>
            </w:r>
          </w:p>
        </w:tc>
        <w:tc>
          <w:tcPr>
            <w:tcW w:w="1669" w:type="pct"/>
          </w:tcPr>
          <w:p w:rsidR="00F333FE" w:rsidRPr="001B00F5" w:rsidRDefault="00F333FE" w:rsidP="00B229A2">
            <w:pPr>
              <w:jc w:val="left"/>
              <w:cnfStyle w:val="000000000000"/>
              <w:rPr>
                <w:lang w:eastAsia="zh-CN"/>
              </w:rPr>
            </w:pPr>
            <w:r>
              <w:rPr>
                <w:lang w:eastAsia="zh-CN"/>
              </w:rPr>
              <w:t>C</w:t>
            </w:r>
            <w:r>
              <w:rPr>
                <w:rFonts w:hint="eastAsia"/>
                <w:lang w:eastAsia="zh-CN"/>
              </w:rPr>
              <w:t xml:space="preserve">lock </w:t>
            </w:r>
          </w:p>
        </w:tc>
      </w:tr>
      <w:tr w:rsidR="00F333FE" w:rsidTr="005E5D9D">
        <w:trPr>
          <w:cnfStyle w:val="000000100000"/>
        </w:trPr>
        <w:tc>
          <w:tcPr>
            <w:cnfStyle w:val="001000000000"/>
            <w:tcW w:w="1456" w:type="pct"/>
            <w:tcBorders>
              <w:top w:val="none" w:sz="0" w:space="0" w:color="auto"/>
              <w:bottom w:val="none" w:sz="0" w:space="0" w:color="auto"/>
            </w:tcBorders>
          </w:tcPr>
          <w:p w:rsidR="00F333FE" w:rsidRPr="001B00F5" w:rsidRDefault="00F333FE" w:rsidP="00B229A2">
            <w:pPr>
              <w:jc w:val="left"/>
              <w:rPr>
                <w:b w:val="0"/>
                <w:lang w:eastAsia="zh-CN"/>
              </w:rPr>
            </w:pPr>
            <w:r>
              <w:rPr>
                <w:rFonts w:hint="eastAsia"/>
                <w:b w:val="0"/>
                <w:lang w:eastAsia="zh-CN"/>
              </w:rPr>
              <w:t>hrst_b</w:t>
            </w:r>
          </w:p>
        </w:tc>
        <w:tc>
          <w:tcPr>
            <w:tcW w:w="955" w:type="pct"/>
            <w:tcBorders>
              <w:top w:val="none" w:sz="0" w:space="0" w:color="auto"/>
              <w:bottom w:val="none" w:sz="0" w:space="0" w:color="auto"/>
            </w:tcBorders>
          </w:tcPr>
          <w:p w:rsidR="00F333FE" w:rsidRPr="001B00F5" w:rsidRDefault="00F333FE" w:rsidP="00B229A2">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F333FE" w:rsidRPr="001B00F5" w:rsidRDefault="00F333FE" w:rsidP="00B229A2">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F333FE" w:rsidRPr="001B00F5" w:rsidRDefault="00F333FE" w:rsidP="00B229A2">
            <w:pPr>
              <w:jc w:val="left"/>
              <w:cnfStyle w:val="000000100000"/>
              <w:rPr>
                <w:lang w:eastAsia="zh-CN"/>
              </w:rPr>
            </w:pPr>
            <w:r>
              <w:rPr>
                <w:lang w:eastAsia="zh-CN"/>
              </w:rPr>
              <w:t>R</w:t>
            </w:r>
            <w:r>
              <w:rPr>
                <w:rFonts w:hint="eastAsia"/>
                <w:lang w:eastAsia="zh-CN"/>
              </w:rPr>
              <w:t>eset</w:t>
            </w:r>
          </w:p>
        </w:tc>
      </w:tr>
      <w:tr w:rsidR="00085DED" w:rsidTr="005E5D9D">
        <w:tc>
          <w:tcPr>
            <w:cnfStyle w:val="001000000000"/>
            <w:tcW w:w="5000" w:type="pct"/>
            <w:gridSpan w:val="4"/>
          </w:tcPr>
          <w:p w:rsidR="00085DED" w:rsidRPr="001B00F5" w:rsidRDefault="00085DED" w:rsidP="00085DED">
            <w:pPr>
              <w:jc w:val="left"/>
              <w:rPr>
                <w:lang w:eastAsia="zh-CN"/>
              </w:rPr>
            </w:pPr>
            <w:r>
              <w:rPr>
                <w:lang w:eastAsia="zh-CN"/>
              </w:rPr>
              <w:t>M</w:t>
            </w:r>
            <w:r>
              <w:rPr>
                <w:rFonts w:hint="eastAsia"/>
                <w:lang w:eastAsia="zh-CN"/>
              </w:rPr>
              <w:t xml:space="preserve">emory </w:t>
            </w:r>
            <w:r>
              <w:rPr>
                <w:lang w:eastAsia="zh-CN"/>
              </w:rPr>
              <w:t>access bus interface</w:t>
            </w:r>
          </w:p>
        </w:tc>
      </w:tr>
      <w:tr w:rsidR="00085DED" w:rsidTr="005E5D9D">
        <w:trPr>
          <w:cnfStyle w:val="000000100000"/>
        </w:trPr>
        <w:tc>
          <w:tcPr>
            <w:cnfStyle w:val="001000000000"/>
            <w:tcW w:w="1456" w:type="pct"/>
            <w:tcBorders>
              <w:top w:val="none" w:sz="0" w:space="0" w:color="auto"/>
              <w:bottom w:val="none" w:sz="0" w:space="0" w:color="auto"/>
            </w:tcBorders>
          </w:tcPr>
          <w:p w:rsidR="00085DED" w:rsidRPr="000B7C28" w:rsidRDefault="00085DED" w:rsidP="00085DED">
            <w:pPr>
              <w:rPr>
                <w:b w:val="0"/>
              </w:rPr>
            </w:pPr>
            <w:r w:rsidRPr="000B7C28">
              <w:rPr>
                <w:b w:val="0"/>
              </w:rPr>
              <w:lastRenderedPageBreak/>
              <w:t>h</w:t>
            </w:r>
            <w:r w:rsidRPr="000B7C28">
              <w:rPr>
                <w:rFonts w:hint="eastAsia"/>
                <w:b w:val="0"/>
              </w:rPr>
              <w:t>sel</w:t>
            </w:r>
          </w:p>
        </w:tc>
        <w:tc>
          <w:tcPr>
            <w:tcW w:w="955" w:type="pct"/>
            <w:tcBorders>
              <w:top w:val="none" w:sz="0" w:space="0" w:color="auto"/>
              <w:bottom w:val="none" w:sz="0" w:space="0" w:color="auto"/>
            </w:tcBorders>
          </w:tcPr>
          <w:p w:rsidR="00085DED" w:rsidRPr="00DB6E1B" w:rsidRDefault="00085DED" w:rsidP="00085DED">
            <w:pPr>
              <w:jc w:val="center"/>
              <w:cnfStyle w:val="000000100000"/>
            </w:pPr>
            <w:r>
              <w:t>I</w:t>
            </w:r>
            <w:r>
              <w:rPr>
                <w:rFonts w:hint="eastAsia"/>
              </w:rPr>
              <w:t>nput</w:t>
            </w:r>
          </w:p>
        </w:tc>
        <w:tc>
          <w:tcPr>
            <w:tcW w:w="920" w:type="pct"/>
            <w:tcBorders>
              <w:top w:val="none" w:sz="0" w:space="0" w:color="auto"/>
              <w:bottom w:val="none" w:sz="0" w:space="0" w:color="auto"/>
            </w:tcBorders>
          </w:tcPr>
          <w:p w:rsidR="00085DED" w:rsidRPr="00DB6E1B" w:rsidRDefault="00085DED" w:rsidP="00085DED">
            <w:pPr>
              <w:jc w:val="center"/>
              <w:cnfStyle w:val="000000100000"/>
            </w:pPr>
            <w:r>
              <w:rPr>
                <w:rFonts w:hint="eastAsia"/>
              </w:rPr>
              <w:t>1</w:t>
            </w:r>
          </w:p>
        </w:tc>
        <w:tc>
          <w:tcPr>
            <w:tcW w:w="1669" w:type="pct"/>
            <w:tcBorders>
              <w:top w:val="none" w:sz="0" w:space="0" w:color="auto"/>
              <w:bottom w:val="none" w:sz="0" w:space="0" w:color="auto"/>
            </w:tcBorders>
          </w:tcPr>
          <w:p w:rsidR="00085DED" w:rsidRPr="001B00F5" w:rsidRDefault="00085DED" w:rsidP="00085DED">
            <w:pPr>
              <w:jc w:val="left"/>
              <w:cnfStyle w:val="000000100000"/>
              <w:rPr>
                <w:lang w:eastAsia="zh-CN"/>
              </w:rPr>
            </w:pPr>
            <w:r>
              <w:rPr>
                <w:lang w:eastAsia="zh-CN"/>
              </w:rPr>
              <w:t>Memory access bus interface</w:t>
            </w:r>
          </w:p>
        </w:tc>
      </w:tr>
      <w:tr w:rsidR="00085DED" w:rsidTr="005E5D9D">
        <w:tc>
          <w:tcPr>
            <w:cnfStyle w:val="001000000000"/>
            <w:tcW w:w="1456" w:type="pct"/>
          </w:tcPr>
          <w:p w:rsidR="00085DED" w:rsidRPr="000B7C28" w:rsidRDefault="00085DED" w:rsidP="00085DED">
            <w:pPr>
              <w:rPr>
                <w:b w:val="0"/>
              </w:rPr>
            </w:pPr>
            <w:r w:rsidRPr="000B7C28">
              <w:rPr>
                <w:b w:val="0"/>
              </w:rPr>
              <w:t>h</w:t>
            </w:r>
            <w:r w:rsidRPr="000B7C28">
              <w:rPr>
                <w:rFonts w:hint="eastAsia"/>
                <w:b w:val="0"/>
              </w:rPr>
              <w:t>trans</w:t>
            </w:r>
          </w:p>
        </w:tc>
        <w:tc>
          <w:tcPr>
            <w:tcW w:w="955" w:type="pct"/>
          </w:tcPr>
          <w:p w:rsidR="00085DED" w:rsidRPr="00DB6E1B" w:rsidRDefault="00085DED" w:rsidP="00085DED">
            <w:pPr>
              <w:jc w:val="center"/>
              <w:cnfStyle w:val="000000000000"/>
            </w:pPr>
            <w:r>
              <w:t>I</w:t>
            </w:r>
            <w:r>
              <w:rPr>
                <w:rFonts w:hint="eastAsia"/>
              </w:rPr>
              <w:t>nput</w:t>
            </w:r>
          </w:p>
        </w:tc>
        <w:tc>
          <w:tcPr>
            <w:tcW w:w="920" w:type="pct"/>
          </w:tcPr>
          <w:p w:rsidR="00085DED" w:rsidRPr="00DB6E1B" w:rsidRDefault="00085DED" w:rsidP="00085DED">
            <w:pPr>
              <w:jc w:val="center"/>
              <w:cnfStyle w:val="000000000000"/>
            </w:pPr>
            <w:r>
              <w:rPr>
                <w:rFonts w:hint="eastAsia"/>
              </w:rPr>
              <w:t>2</w:t>
            </w:r>
          </w:p>
        </w:tc>
        <w:tc>
          <w:tcPr>
            <w:tcW w:w="1669" w:type="pct"/>
          </w:tcPr>
          <w:p w:rsidR="00085DED" w:rsidRDefault="00085DED" w:rsidP="00085DED">
            <w:pPr>
              <w:cnfStyle w:val="000000000000"/>
            </w:pPr>
            <w:r w:rsidRPr="0066210F">
              <w:rPr>
                <w:lang w:eastAsia="zh-CN"/>
              </w:rPr>
              <w:t>Memory access bus interface</w:t>
            </w:r>
          </w:p>
        </w:tc>
      </w:tr>
      <w:tr w:rsidR="00085DED" w:rsidTr="005E5D9D">
        <w:trPr>
          <w:cnfStyle w:val="000000100000"/>
        </w:trPr>
        <w:tc>
          <w:tcPr>
            <w:cnfStyle w:val="001000000000"/>
            <w:tcW w:w="1456" w:type="pct"/>
            <w:tcBorders>
              <w:top w:val="none" w:sz="0" w:space="0" w:color="auto"/>
              <w:bottom w:val="none" w:sz="0" w:space="0" w:color="auto"/>
            </w:tcBorders>
          </w:tcPr>
          <w:p w:rsidR="00085DED" w:rsidRPr="000B7C28" w:rsidRDefault="00085DED" w:rsidP="00085DED">
            <w:pPr>
              <w:rPr>
                <w:b w:val="0"/>
              </w:rPr>
            </w:pPr>
          </w:p>
        </w:tc>
        <w:tc>
          <w:tcPr>
            <w:tcW w:w="955" w:type="pct"/>
            <w:tcBorders>
              <w:top w:val="none" w:sz="0" w:space="0" w:color="auto"/>
              <w:bottom w:val="none" w:sz="0" w:space="0" w:color="auto"/>
            </w:tcBorders>
          </w:tcPr>
          <w:p w:rsidR="00085DED" w:rsidRPr="00DB6E1B" w:rsidRDefault="00085DED" w:rsidP="00085DED">
            <w:pPr>
              <w:jc w:val="center"/>
              <w:cnfStyle w:val="000000100000"/>
            </w:pPr>
          </w:p>
        </w:tc>
        <w:tc>
          <w:tcPr>
            <w:tcW w:w="920" w:type="pct"/>
            <w:tcBorders>
              <w:top w:val="none" w:sz="0" w:space="0" w:color="auto"/>
              <w:bottom w:val="none" w:sz="0" w:space="0" w:color="auto"/>
            </w:tcBorders>
          </w:tcPr>
          <w:p w:rsidR="00085DED" w:rsidRPr="00DB6E1B" w:rsidRDefault="00085DED" w:rsidP="00085DED">
            <w:pPr>
              <w:jc w:val="center"/>
              <w:cnfStyle w:val="000000100000"/>
            </w:pPr>
          </w:p>
        </w:tc>
        <w:tc>
          <w:tcPr>
            <w:tcW w:w="1669" w:type="pct"/>
            <w:tcBorders>
              <w:top w:val="none" w:sz="0" w:space="0" w:color="auto"/>
              <w:bottom w:val="none" w:sz="0" w:space="0" w:color="auto"/>
            </w:tcBorders>
          </w:tcPr>
          <w:p w:rsidR="00085DED" w:rsidRDefault="00085DED" w:rsidP="00085DED">
            <w:pPr>
              <w:cnfStyle w:val="000000100000"/>
            </w:pPr>
          </w:p>
        </w:tc>
      </w:tr>
      <w:tr w:rsidR="00085DED" w:rsidTr="005E5D9D">
        <w:tc>
          <w:tcPr>
            <w:cnfStyle w:val="001000000000"/>
            <w:tcW w:w="1456" w:type="pct"/>
          </w:tcPr>
          <w:p w:rsidR="00085DED" w:rsidRPr="000B7C28" w:rsidRDefault="00085DED" w:rsidP="00085DED">
            <w:pPr>
              <w:rPr>
                <w:b w:val="0"/>
              </w:rPr>
            </w:pPr>
          </w:p>
        </w:tc>
        <w:tc>
          <w:tcPr>
            <w:tcW w:w="955" w:type="pct"/>
          </w:tcPr>
          <w:p w:rsidR="00085DED" w:rsidRDefault="00085DED" w:rsidP="00085DED">
            <w:pPr>
              <w:jc w:val="center"/>
              <w:cnfStyle w:val="000000000000"/>
            </w:pPr>
          </w:p>
        </w:tc>
        <w:tc>
          <w:tcPr>
            <w:tcW w:w="920" w:type="pct"/>
          </w:tcPr>
          <w:p w:rsidR="00085DED" w:rsidRDefault="00085DED" w:rsidP="00085DED">
            <w:pPr>
              <w:jc w:val="center"/>
              <w:cnfStyle w:val="000000000000"/>
            </w:pPr>
          </w:p>
        </w:tc>
        <w:tc>
          <w:tcPr>
            <w:tcW w:w="1669" w:type="pct"/>
          </w:tcPr>
          <w:p w:rsidR="00085DED" w:rsidRDefault="00085DED" w:rsidP="00085DED">
            <w:pPr>
              <w:cnfStyle w:val="000000000000"/>
            </w:pPr>
          </w:p>
        </w:tc>
      </w:tr>
      <w:tr w:rsidR="00085DED" w:rsidTr="005E5D9D">
        <w:trPr>
          <w:cnfStyle w:val="000000100000"/>
        </w:trPr>
        <w:tc>
          <w:tcPr>
            <w:cnfStyle w:val="001000000000"/>
            <w:tcW w:w="5000" w:type="pct"/>
            <w:gridSpan w:val="4"/>
            <w:tcBorders>
              <w:top w:val="none" w:sz="0" w:space="0" w:color="auto"/>
              <w:bottom w:val="none" w:sz="0" w:space="0" w:color="auto"/>
            </w:tcBorders>
          </w:tcPr>
          <w:p w:rsidR="00085DED" w:rsidRPr="00D26247" w:rsidRDefault="00085DED" w:rsidP="00085DED">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BB268E" w:rsidTr="005E5D9D">
        <w:tc>
          <w:tcPr>
            <w:cnfStyle w:val="001000000000"/>
            <w:tcW w:w="1456" w:type="pct"/>
          </w:tcPr>
          <w:p w:rsidR="00BB268E" w:rsidRPr="000B7C28" w:rsidRDefault="00BB268E" w:rsidP="00BB268E">
            <w:pPr>
              <w:rPr>
                <w:b w:val="0"/>
              </w:rPr>
            </w:pPr>
            <w:r w:rsidRPr="000B7C28">
              <w:rPr>
                <w:b w:val="0"/>
              </w:rPr>
              <w:t>s1_hsel</w:t>
            </w:r>
          </w:p>
        </w:tc>
        <w:tc>
          <w:tcPr>
            <w:tcW w:w="955" w:type="pct"/>
          </w:tcPr>
          <w:p w:rsidR="00BB268E" w:rsidRDefault="00BB268E" w:rsidP="00BB268E">
            <w:pPr>
              <w:jc w:val="center"/>
              <w:cnfStyle w:val="000000000000"/>
            </w:pPr>
            <w:r w:rsidRPr="004512F4">
              <w:rPr>
                <w:rFonts w:hint="eastAsia"/>
              </w:rPr>
              <w:t>Output</w:t>
            </w:r>
          </w:p>
        </w:tc>
        <w:tc>
          <w:tcPr>
            <w:tcW w:w="920" w:type="pct"/>
          </w:tcPr>
          <w:p w:rsidR="00BB268E" w:rsidRDefault="00BB268E" w:rsidP="00BB268E">
            <w:pPr>
              <w:jc w:val="center"/>
              <w:cnfStyle w:val="000000000000"/>
            </w:pPr>
            <w:r>
              <w:rPr>
                <w:rFonts w:hint="eastAsia"/>
              </w:rPr>
              <w:t>1</w:t>
            </w:r>
          </w:p>
        </w:tc>
        <w:tc>
          <w:tcPr>
            <w:tcW w:w="1669" w:type="pct"/>
          </w:tcPr>
          <w:p w:rsidR="00BB268E" w:rsidRDefault="00BB268E" w:rsidP="00BB268E">
            <w:pPr>
              <w:cnfStyle w:val="000000000000"/>
            </w:pPr>
            <w:r>
              <w:rPr>
                <w:lang w:eastAsia="zh-CN"/>
              </w:rPr>
              <w:t>EFC</w:t>
            </w:r>
            <w:r w:rsidRPr="00516BAE">
              <w:rPr>
                <w:lang w:eastAsia="zh-CN"/>
              </w:rPr>
              <w:t xml:space="preserve"> access bus interface</w:t>
            </w:r>
          </w:p>
        </w:tc>
      </w:tr>
      <w:tr w:rsidR="00BB268E" w:rsidTr="005E5D9D">
        <w:trPr>
          <w:cnfStyle w:val="000000100000"/>
        </w:trPr>
        <w:tc>
          <w:tcPr>
            <w:cnfStyle w:val="001000000000"/>
            <w:tcW w:w="1456" w:type="pct"/>
            <w:tcBorders>
              <w:top w:val="none" w:sz="0" w:space="0" w:color="auto"/>
              <w:bottom w:val="none" w:sz="0" w:space="0" w:color="auto"/>
            </w:tcBorders>
          </w:tcPr>
          <w:p w:rsidR="00BB268E" w:rsidRPr="000B7C28" w:rsidRDefault="00BB268E" w:rsidP="00BB268E">
            <w:pPr>
              <w:rPr>
                <w:b w:val="0"/>
              </w:rPr>
            </w:pPr>
            <w:r w:rsidRPr="000B7C28">
              <w:rPr>
                <w:b w:val="0"/>
              </w:rPr>
              <w:t>s1_htrans</w:t>
            </w:r>
          </w:p>
        </w:tc>
        <w:tc>
          <w:tcPr>
            <w:tcW w:w="955" w:type="pct"/>
            <w:tcBorders>
              <w:top w:val="none" w:sz="0" w:space="0" w:color="auto"/>
              <w:bottom w:val="none" w:sz="0" w:space="0" w:color="auto"/>
            </w:tcBorders>
          </w:tcPr>
          <w:p w:rsidR="00BB268E" w:rsidRDefault="00BB268E" w:rsidP="00BB268E">
            <w:pPr>
              <w:jc w:val="center"/>
              <w:cnfStyle w:val="00000010000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pPr>
            <w:r>
              <w:rPr>
                <w:lang w:eastAsia="zh-CN"/>
              </w:rPr>
              <w:t>EFC</w:t>
            </w:r>
            <w:r w:rsidRPr="00516BAE">
              <w:rPr>
                <w:lang w:eastAsia="zh-CN"/>
              </w:rPr>
              <w:t xml:space="preserve"> access bus interface</w:t>
            </w:r>
          </w:p>
        </w:tc>
      </w:tr>
      <w:tr w:rsidR="00BB268E" w:rsidTr="005E5D9D">
        <w:tc>
          <w:tcPr>
            <w:cnfStyle w:val="001000000000"/>
            <w:tcW w:w="1456" w:type="pct"/>
          </w:tcPr>
          <w:p w:rsidR="00BB268E" w:rsidRPr="000B7C28" w:rsidRDefault="00BB268E" w:rsidP="00BB268E">
            <w:pPr>
              <w:rPr>
                <w:b w:val="0"/>
              </w:rPr>
            </w:pPr>
          </w:p>
        </w:tc>
        <w:tc>
          <w:tcPr>
            <w:tcW w:w="955" w:type="pct"/>
          </w:tcPr>
          <w:p w:rsidR="00BB268E" w:rsidRDefault="00BB268E" w:rsidP="00BB268E">
            <w:pPr>
              <w:jc w:val="center"/>
              <w:cnfStyle w:val="000000000000"/>
            </w:pPr>
          </w:p>
        </w:tc>
        <w:tc>
          <w:tcPr>
            <w:tcW w:w="920" w:type="pct"/>
          </w:tcPr>
          <w:p w:rsidR="00BB268E" w:rsidRDefault="00BB268E" w:rsidP="00BB268E">
            <w:pPr>
              <w:jc w:val="center"/>
              <w:cnfStyle w:val="000000000000"/>
            </w:pPr>
          </w:p>
        </w:tc>
        <w:tc>
          <w:tcPr>
            <w:tcW w:w="1669" w:type="pct"/>
          </w:tcPr>
          <w:p w:rsidR="00BB268E" w:rsidRDefault="00BB268E" w:rsidP="00BB268E">
            <w:pPr>
              <w:cnfStyle w:val="000000000000"/>
            </w:pPr>
          </w:p>
        </w:tc>
      </w:tr>
      <w:tr w:rsidR="00BB268E" w:rsidTr="005E5D9D">
        <w:trPr>
          <w:cnfStyle w:val="000000100000"/>
        </w:trPr>
        <w:tc>
          <w:tcPr>
            <w:cnfStyle w:val="001000000000"/>
            <w:tcW w:w="5000" w:type="pct"/>
            <w:gridSpan w:val="4"/>
            <w:tcBorders>
              <w:top w:val="none" w:sz="0" w:space="0" w:color="auto"/>
              <w:bottom w:val="none" w:sz="0" w:space="0" w:color="auto"/>
            </w:tcBorders>
          </w:tcPr>
          <w:p w:rsidR="00BB268E" w:rsidRPr="00516BAE" w:rsidRDefault="00BB268E" w:rsidP="00BB268E">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BB268E" w:rsidTr="005E5D9D">
        <w:tc>
          <w:tcPr>
            <w:cnfStyle w:val="001000000000"/>
            <w:tcW w:w="1456" w:type="pct"/>
          </w:tcPr>
          <w:p w:rsidR="00BB268E" w:rsidRPr="000B7C28" w:rsidRDefault="00BB268E" w:rsidP="00BB268E">
            <w:pPr>
              <w:rPr>
                <w:b w:val="0"/>
              </w:rPr>
            </w:pPr>
            <w:r>
              <w:rPr>
                <w:b w:val="0"/>
              </w:rPr>
              <w:t>s2</w:t>
            </w:r>
            <w:r w:rsidRPr="000B7C28">
              <w:rPr>
                <w:b w:val="0"/>
              </w:rPr>
              <w:t>_hsel</w:t>
            </w:r>
          </w:p>
        </w:tc>
        <w:tc>
          <w:tcPr>
            <w:tcW w:w="955" w:type="pct"/>
          </w:tcPr>
          <w:p w:rsidR="00BB268E" w:rsidRDefault="00BB268E" w:rsidP="00BB268E">
            <w:pPr>
              <w:jc w:val="center"/>
              <w:cnfStyle w:val="000000000000"/>
            </w:pPr>
            <w:r w:rsidRPr="004512F4">
              <w:rPr>
                <w:rFonts w:hint="eastAsia"/>
              </w:rPr>
              <w:t>Output</w:t>
            </w:r>
          </w:p>
        </w:tc>
        <w:tc>
          <w:tcPr>
            <w:tcW w:w="920" w:type="pct"/>
          </w:tcPr>
          <w:p w:rsidR="00BB268E" w:rsidRDefault="00BB268E" w:rsidP="00BB268E">
            <w:pPr>
              <w:jc w:val="center"/>
              <w:cnfStyle w:val="000000000000"/>
            </w:pPr>
            <w:r>
              <w:rPr>
                <w:rFonts w:hint="eastAsia"/>
              </w:rPr>
              <w:t>1</w:t>
            </w:r>
          </w:p>
        </w:tc>
        <w:tc>
          <w:tcPr>
            <w:tcW w:w="1669" w:type="pct"/>
          </w:tcPr>
          <w:p w:rsidR="00BB268E" w:rsidRDefault="00BB268E" w:rsidP="00BB268E">
            <w:pPr>
              <w:cnfStyle w:val="000000000000"/>
            </w:pPr>
            <w:r>
              <w:rPr>
                <w:lang w:eastAsia="zh-CN"/>
              </w:rPr>
              <w:t>ROM1</w:t>
            </w:r>
            <w:r w:rsidRPr="00516BAE">
              <w:rPr>
                <w:lang w:eastAsia="zh-CN"/>
              </w:rPr>
              <w:t xml:space="preserve"> access bus interface</w:t>
            </w:r>
          </w:p>
        </w:tc>
      </w:tr>
      <w:tr w:rsidR="00BB268E" w:rsidTr="005E5D9D">
        <w:trPr>
          <w:cnfStyle w:val="000000100000"/>
        </w:trPr>
        <w:tc>
          <w:tcPr>
            <w:cnfStyle w:val="001000000000"/>
            <w:tcW w:w="1456" w:type="pct"/>
            <w:tcBorders>
              <w:top w:val="none" w:sz="0" w:space="0" w:color="auto"/>
              <w:bottom w:val="none" w:sz="0" w:space="0" w:color="auto"/>
            </w:tcBorders>
          </w:tcPr>
          <w:p w:rsidR="00BB268E" w:rsidRPr="000B7C28" w:rsidRDefault="00BB268E" w:rsidP="00BB268E">
            <w:pPr>
              <w:rPr>
                <w:b w:val="0"/>
              </w:rPr>
            </w:pPr>
            <w:r>
              <w:rPr>
                <w:b w:val="0"/>
              </w:rPr>
              <w:t>s2</w:t>
            </w:r>
            <w:r w:rsidRPr="000B7C28">
              <w:rPr>
                <w:b w:val="0"/>
              </w:rPr>
              <w:t>_htrans</w:t>
            </w:r>
          </w:p>
        </w:tc>
        <w:tc>
          <w:tcPr>
            <w:tcW w:w="955" w:type="pct"/>
            <w:tcBorders>
              <w:top w:val="none" w:sz="0" w:space="0" w:color="auto"/>
              <w:bottom w:val="none" w:sz="0" w:space="0" w:color="auto"/>
            </w:tcBorders>
          </w:tcPr>
          <w:p w:rsidR="00BB268E" w:rsidRDefault="00BB268E" w:rsidP="00BB268E">
            <w:pPr>
              <w:jc w:val="center"/>
              <w:cnfStyle w:val="000000100000"/>
            </w:pPr>
            <w:r w:rsidRPr="004512F4">
              <w:rPr>
                <w:rFonts w:hint="eastAsia"/>
              </w:rPr>
              <w:t>Output</w:t>
            </w:r>
          </w:p>
        </w:tc>
        <w:tc>
          <w:tcPr>
            <w:tcW w:w="920" w:type="pct"/>
            <w:tcBorders>
              <w:top w:val="none" w:sz="0" w:space="0" w:color="auto"/>
              <w:bottom w:val="none" w:sz="0" w:space="0" w:color="auto"/>
            </w:tcBorders>
          </w:tcPr>
          <w:p w:rsidR="00BB268E" w:rsidRDefault="00BB268E" w:rsidP="00BB268E">
            <w:pPr>
              <w:jc w:val="center"/>
              <w:cnfStyle w:val="000000100000"/>
            </w:pPr>
            <w:r>
              <w:rPr>
                <w:rFonts w:hint="eastAsia"/>
              </w:rPr>
              <w:t>2</w:t>
            </w:r>
          </w:p>
        </w:tc>
        <w:tc>
          <w:tcPr>
            <w:tcW w:w="1669" w:type="pct"/>
            <w:tcBorders>
              <w:top w:val="none" w:sz="0" w:space="0" w:color="auto"/>
              <w:bottom w:val="none" w:sz="0" w:space="0" w:color="auto"/>
            </w:tcBorders>
          </w:tcPr>
          <w:p w:rsidR="00BB268E" w:rsidRDefault="00BB268E" w:rsidP="00BB268E">
            <w:pPr>
              <w:cnfStyle w:val="000000100000"/>
            </w:pPr>
            <w:r>
              <w:rPr>
                <w:lang w:eastAsia="zh-CN"/>
              </w:rPr>
              <w:t>ROM1</w:t>
            </w:r>
            <w:r w:rsidRPr="00516BAE">
              <w:rPr>
                <w:lang w:eastAsia="zh-CN"/>
              </w:rPr>
              <w:t xml:space="preserve"> access bus interface</w:t>
            </w:r>
          </w:p>
        </w:tc>
      </w:tr>
    </w:tbl>
    <w:p w:rsidR="00155A3C" w:rsidRDefault="00155A3C" w:rsidP="0069136B">
      <w:pPr>
        <w:pStyle w:val="3"/>
      </w:pPr>
      <w:bookmarkStart w:id="34" w:name="_Toc481563083"/>
      <w:r>
        <w:rPr>
          <w:rFonts w:hint="cs"/>
        </w:rPr>
        <w:t>Timing</w:t>
      </w:r>
      <w:bookmarkEnd w:id="34"/>
    </w:p>
    <w:p w:rsidR="004D7EA4" w:rsidRDefault="004D7EA4" w:rsidP="004D7EA4">
      <w:pPr>
        <w:keepNext/>
      </w:pPr>
    </w:p>
    <w:p w:rsidR="00155A3C" w:rsidRDefault="00E7605C" w:rsidP="0069136B">
      <w:pPr>
        <w:pStyle w:val="3"/>
      </w:pPr>
      <w:bookmarkStart w:id="35" w:name="_Toc481563084"/>
      <w:r>
        <w:t>Branch History Table (</w:t>
      </w:r>
      <w:r>
        <w:rPr>
          <w:rFonts w:hint="cs"/>
        </w:rPr>
        <w:t>BHT</w:t>
      </w:r>
      <w:r>
        <w:t>)</w:t>
      </w:r>
      <w:bookmarkEnd w:id="35"/>
    </w:p>
    <w:p w:rsidR="00E7605C" w:rsidRDefault="00E7605C" w:rsidP="00E7605C">
      <w:r>
        <w:t>BHT in Ace21064 has 10 bits</w:t>
      </w:r>
      <w:r w:rsidR="00D27805">
        <w:t xml:space="preserve"> wide, which can record ten</w:t>
      </w:r>
      <w:r>
        <w:t xml:space="preserve"> branch taken history. And has 1024 entries for different branches. </w:t>
      </w:r>
    </w:p>
    <w:p w:rsidR="00D27805" w:rsidRDefault="00D27805" w:rsidP="00E7605C">
      <w:r>
        <w:t>Read BHT :</w:t>
      </w:r>
    </w:p>
    <w:p w:rsidR="00D27805" w:rsidRDefault="00D27805" w:rsidP="00E7605C">
      <w:r>
        <w:t xml:space="preserve">Read </w:t>
      </w:r>
      <w:r w:rsidR="00F54430">
        <w:t>A</w:t>
      </w:r>
      <w:r>
        <w:t xml:space="preserve">ddress: (Read </w:t>
      </w:r>
      <w:r w:rsidR="00F54430">
        <w:t>I</w:t>
      </w:r>
      <w:r>
        <w:t>ndex) there are 1K entries in design, so the read index width should be 10 bits from current PC. As we know the RISCV ISA is 32bit width, so the bits [1:0] is reserved. bht_rd_index</w:t>
      </w:r>
      <w:r w:rsidR="00C81F44">
        <w:t>_i</w:t>
      </w:r>
      <w:r>
        <w:t xml:space="preserve">[9:0] comes from </w:t>
      </w:r>
      <w:r w:rsidR="00F54430">
        <w:t>cur_</w:t>
      </w:r>
      <w:r>
        <w:t>pc</w:t>
      </w:r>
      <w:r w:rsidR="00C81F44">
        <w:t>_i</w:t>
      </w:r>
      <w:r>
        <w:t>[11:2]</w:t>
      </w:r>
      <w:r w:rsidR="00F54430">
        <w:t>.</w:t>
      </w:r>
    </w:p>
    <w:p w:rsidR="00F54430" w:rsidRDefault="00F54430" w:rsidP="00E7605C">
      <w:r>
        <w:t>Read Data</w:t>
      </w:r>
      <w:r w:rsidR="008C2989">
        <w:t xml:space="preserve">: when we find the entry which the cur_pc has </w:t>
      </w:r>
      <w:r w:rsidR="00C81F44">
        <w:t xml:space="preserve">indexed, read the data out for PHT index. We rename it as </w:t>
      </w:r>
      <w:r w:rsidR="00D04559">
        <w:t>bht_br_hist_o</w:t>
      </w:r>
      <w:r w:rsidR="00C81F44">
        <w:t>[9:0].</w:t>
      </w:r>
    </w:p>
    <w:p w:rsidR="00FB4C7E" w:rsidRDefault="00FB4C7E" w:rsidP="00E7605C">
      <w:r>
        <w:t>Write BHT:</w:t>
      </w:r>
    </w:p>
    <w:p w:rsidR="00F54430" w:rsidRDefault="00F54430" w:rsidP="00E7605C">
      <w:r>
        <w:t>Write Address: (Write Index) we update BHT when</w:t>
      </w:r>
      <w:r w:rsidR="00D04559">
        <w:t xml:space="preserve"> the branch instruction is committ</w:t>
      </w:r>
      <w:r>
        <w:t>ed (after execute stage, the branch direction is confirmed) we named reference pc as confirmed pc. So bht_wt_index</w:t>
      </w:r>
      <w:r w:rsidR="00C81F44">
        <w:t>_i</w:t>
      </w:r>
      <w:r w:rsidR="00D04559">
        <w:t>[9:0] comes from c</w:t>
      </w:r>
      <w:r>
        <w:t>m_pc</w:t>
      </w:r>
      <w:r w:rsidR="00C81F44">
        <w:t>_i</w:t>
      </w:r>
      <w:r>
        <w:t>[11:2]</w:t>
      </w:r>
    </w:p>
    <w:p w:rsidR="00C81F44" w:rsidRDefault="00C81F44" w:rsidP="00E7605C">
      <w:r>
        <w:t>Write Data: As the definition of BHT (a shifter), the write data is the branch direction of the co</w:t>
      </w:r>
      <w:r w:rsidR="00D04559">
        <w:t>nfirmed pc instruction, (bht_cm_br</w:t>
      </w:r>
      <w:r>
        <w:t>dir_i)</w:t>
      </w:r>
    </w:p>
    <w:p w:rsidR="004A0347" w:rsidRDefault="004A0347" w:rsidP="00E7605C">
      <w:r>
        <w:t xml:space="preserve">Write enable: except address and data we need to know when to update the BHT entry, so write enable signal is needed. As we know the BHT entry can only be update when the branch is confirmed </w:t>
      </w:r>
      <w:r w:rsidR="00261762">
        <w:t>for the correct</w:t>
      </w:r>
      <w:r w:rsidR="00D04559">
        <w:t xml:space="preserve"> branch history record. (bht_cm_brdir_</w:t>
      </w:r>
      <w:r w:rsidR="00261762">
        <w:t>se_i)  (fixme: when to update the BHT [SuperScalar RISC Processor Design p118])</w:t>
      </w:r>
    </w:p>
    <w:p w:rsidR="00CD3659" w:rsidRDefault="00CD3659" w:rsidP="00CD3659">
      <w:pPr>
        <w:pStyle w:val="ae"/>
        <w:keepNext/>
      </w:pPr>
    </w:p>
    <w:p w:rsidR="00CD3659" w:rsidRDefault="00CD3659" w:rsidP="00CD3659">
      <w:pPr>
        <w:pStyle w:val="ae"/>
        <w:keepNext/>
        <w:jc w:val="center"/>
      </w:pPr>
      <w:bookmarkStart w:id="36" w:name="_Toc481563131"/>
      <w:r>
        <w:t xml:space="preserve">Table </w:t>
      </w:r>
      <w:fldSimple w:instr=" STYLEREF 1 \s ">
        <w:r w:rsidR="009B72B9">
          <w:rPr>
            <w:noProof/>
          </w:rPr>
          <w:t>3</w:t>
        </w:r>
      </w:fldSimple>
      <w:r>
        <w:noBreakHyphen/>
      </w:r>
      <w:fldSimple w:instr=" SEQ Table \* ARABIC \s 1 ">
        <w:r w:rsidR="009B72B9">
          <w:rPr>
            <w:noProof/>
          </w:rPr>
          <w:t>4</w:t>
        </w:r>
      </w:fldSimple>
      <w:r>
        <w:t xml:space="preserve"> BHT Port List</w:t>
      </w:r>
      <w:bookmarkEnd w:id="36"/>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3E3882" w:rsidTr="00525AAA">
        <w:trPr>
          <w:cnfStyle w:val="100000000000"/>
        </w:trPr>
        <w:tc>
          <w:tcPr>
            <w:cnfStyle w:val="001000000000"/>
            <w:tcW w:w="1456" w:type="pct"/>
            <w:tcBorders>
              <w:bottom w:val="none" w:sz="0" w:space="0" w:color="auto"/>
            </w:tcBorders>
          </w:tcPr>
          <w:p w:rsidR="003E3882" w:rsidRPr="001B00F5" w:rsidRDefault="003E3882" w:rsidP="00525AAA">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3E3882" w:rsidRPr="001B00F5" w:rsidRDefault="003E3882" w:rsidP="00525AAA">
            <w:pPr>
              <w:jc w:val="center"/>
              <w:cnfStyle w:val="100000000000"/>
              <w:rPr>
                <w:lang w:eastAsia="zh-CN"/>
              </w:rPr>
            </w:pPr>
            <w:r w:rsidRPr="001B00F5">
              <w:rPr>
                <w:rFonts w:hint="cs"/>
                <w:lang w:eastAsia="zh-CN"/>
              </w:rPr>
              <w:t>D</w:t>
            </w:r>
            <w:r w:rsidRPr="001B00F5">
              <w:rPr>
                <w:lang w:eastAsia="zh-CN"/>
              </w:rPr>
              <w:t>escription</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1B00F5" w:rsidRDefault="003E3882" w:rsidP="00525AAA">
            <w:pPr>
              <w:rPr>
                <w:lang w:eastAsia="zh-CN"/>
              </w:rPr>
            </w:pPr>
            <w:r>
              <w:rPr>
                <w:lang w:eastAsia="zh-CN"/>
              </w:rPr>
              <w:t>Global interface</w:t>
            </w:r>
          </w:p>
        </w:tc>
        <w:tc>
          <w:tcPr>
            <w:tcW w:w="955"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c>
          <w:tcPr>
            <w:tcW w:w="920"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c>
          <w:tcPr>
            <w:tcW w:w="1669" w:type="pct"/>
            <w:tcBorders>
              <w:top w:val="none" w:sz="0" w:space="0" w:color="auto"/>
              <w:bottom w:val="none" w:sz="0" w:space="0" w:color="auto"/>
            </w:tcBorders>
          </w:tcPr>
          <w:p w:rsidR="003E3882" w:rsidRPr="001B00F5" w:rsidRDefault="003E3882" w:rsidP="00525AAA">
            <w:pPr>
              <w:jc w:val="center"/>
              <w:cnfStyle w:val="000000100000"/>
              <w:rPr>
                <w:lang w:eastAsia="zh-CN"/>
              </w:rPr>
            </w:pPr>
          </w:p>
        </w:tc>
      </w:tr>
      <w:tr w:rsidR="003E3882" w:rsidTr="00525AAA">
        <w:tc>
          <w:tcPr>
            <w:cnfStyle w:val="001000000000"/>
            <w:tcW w:w="1456" w:type="pct"/>
          </w:tcPr>
          <w:p w:rsidR="003E3882" w:rsidRPr="001B00F5" w:rsidRDefault="003E3882" w:rsidP="00525AAA">
            <w:pPr>
              <w:jc w:val="left"/>
              <w:rPr>
                <w:b w:val="0"/>
                <w:lang w:eastAsia="zh-CN"/>
              </w:rPr>
            </w:pPr>
            <w:r>
              <w:rPr>
                <w:b w:val="0"/>
                <w:lang w:eastAsia="zh-CN"/>
              </w:rPr>
              <w:lastRenderedPageBreak/>
              <w:t>clk</w:t>
            </w:r>
          </w:p>
        </w:tc>
        <w:tc>
          <w:tcPr>
            <w:tcW w:w="955" w:type="pct"/>
          </w:tcPr>
          <w:p w:rsidR="003E3882" w:rsidRPr="001B00F5" w:rsidRDefault="003E3882" w:rsidP="00525AAA">
            <w:pPr>
              <w:jc w:val="center"/>
              <w:cnfStyle w:val="000000000000"/>
              <w:rPr>
                <w:lang w:eastAsia="zh-CN"/>
              </w:rPr>
            </w:pPr>
            <w:r w:rsidRPr="001B00F5">
              <w:rPr>
                <w:rFonts w:hint="eastAsia"/>
                <w:lang w:eastAsia="zh-CN"/>
              </w:rPr>
              <w:t>Input</w:t>
            </w:r>
          </w:p>
        </w:tc>
        <w:tc>
          <w:tcPr>
            <w:tcW w:w="920" w:type="pct"/>
          </w:tcPr>
          <w:p w:rsidR="003E3882" w:rsidRPr="001B00F5" w:rsidRDefault="003E3882" w:rsidP="00525AAA">
            <w:pPr>
              <w:jc w:val="center"/>
              <w:cnfStyle w:val="000000000000"/>
              <w:rPr>
                <w:lang w:eastAsia="zh-CN"/>
              </w:rPr>
            </w:pPr>
            <w:r w:rsidRPr="001B00F5">
              <w:rPr>
                <w:rFonts w:hint="eastAsia"/>
                <w:lang w:eastAsia="zh-CN"/>
              </w:rPr>
              <w:t>1</w:t>
            </w:r>
          </w:p>
        </w:tc>
        <w:tc>
          <w:tcPr>
            <w:tcW w:w="1669" w:type="pct"/>
          </w:tcPr>
          <w:p w:rsidR="003E3882" w:rsidRPr="001B00F5" w:rsidRDefault="003E3882" w:rsidP="00525AAA">
            <w:pPr>
              <w:jc w:val="left"/>
              <w:cnfStyle w:val="000000000000"/>
              <w:rPr>
                <w:lang w:eastAsia="zh-CN"/>
              </w:rPr>
            </w:pPr>
            <w:r>
              <w:rPr>
                <w:lang w:eastAsia="zh-CN"/>
              </w:rPr>
              <w:t>C</w:t>
            </w:r>
            <w:r>
              <w:rPr>
                <w:rFonts w:hint="eastAsia"/>
                <w:lang w:eastAsia="zh-CN"/>
              </w:rPr>
              <w:t xml:space="preserve">lock </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1B00F5" w:rsidRDefault="003E3882" w:rsidP="00525AAA">
            <w:pPr>
              <w:jc w:val="left"/>
              <w:rPr>
                <w:b w:val="0"/>
                <w:lang w:eastAsia="zh-CN"/>
              </w:rPr>
            </w:pPr>
            <w:r>
              <w:rPr>
                <w:b w:val="0"/>
                <w:lang w:eastAsia="zh-CN"/>
              </w:rPr>
              <w:t>rst_b</w:t>
            </w:r>
          </w:p>
        </w:tc>
        <w:tc>
          <w:tcPr>
            <w:tcW w:w="955" w:type="pct"/>
            <w:tcBorders>
              <w:top w:val="none" w:sz="0" w:space="0" w:color="auto"/>
              <w:bottom w:val="none" w:sz="0" w:space="0" w:color="auto"/>
            </w:tcBorders>
          </w:tcPr>
          <w:p w:rsidR="003E3882" w:rsidRPr="001B00F5" w:rsidRDefault="003E3882" w:rsidP="00525AAA">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3E3882" w:rsidRPr="001B00F5" w:rsidRDefault="003E3882" w:rsidP="00525AAA">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3E3882" w:rsidRPr="001B00F5" w:rsidRDefault="003E3882" w:rsidP="00525AAA">
            <w:pPr>
              <w:jc w:val="left"/>
              <w:cnfStyle w:val="000000100000"/>
              <w:rPr>
                <w:lang w:eastAsia="zh-CN"/>
              </w:rPr>
            </w:pPr>
            <w:r>
              <w:rPr>
                <w:lang w:eastAsia="zh-CN"/>
              </w:rPr>
              <w:t>R</w:t>
            </w:r>
            <w:r>
              <w:rPr>
                <w:rFonts w:hint="eastAsia"/>
                <w:lang w:eastAsia="zh-CN"/>
              </w:rPr>
              <w:t>eset</w:t>
            </w:r>
          </w:p>
        </w:tc>
      </w:tr>
      <w:tr w:rsidR="003E3882" w:rsidTr="00525AAA">
        <w:tc>
          <w:tcPr>
            <w:cnfStyle w:val="001000000000"/>
            <w:tcW w:w="5000" w:type="pct"/>
            <w:gridSpan w:val="4"/>
          </w:tcPr>
          <w:p w:rsidR="003E3882" w:rsidRPr="001B00F5" w:rsidRDefault="00D962FB" w:rsidP="00525AAA">
            <w:pPr>
              <w:jc w:val="left"/>
              <w:rPr>
                <w:lang w:eastAsia="zh-CN"/>
              </w:rPr>
            </w:pPr>
            <w:r>
              <w:rPr>
                <w:lang w:eastAsia="zh-CN"/>
              </w:rPr>
              <w:t xml:space="preserve">BHT </w:t>
            </w:r>
            <w:r w:rsidR="009E1258">
              <w:rPr>
                <w:lang w:eastAsia="zh-CN"/>
              </w:rPr>
              <w:t>Read Interface</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0B7C28" w:rsidRDefault="009E1258" w:rsidP="00525AAA">
            <w:pPr>
              <w:rPr>
                <w:b w:val="0"/>
              </w:rPr>
            </w:pPr>
            <w:r>
              <w:rPr>
                <w:b w:val="0"/>
              </w:rPr>
              <w:t>bht_rd_index_i</w:t>
            </w:r>
          </w:p>
        </w:tc>
        <w:tc>
          <w:tcPr>
            <w:tcW w:w="955" w:type="pct"/>
            <w:tcBorders>
              <w:top w:val="none" w:sz="0" w:space="0" w:color="auto"/>
              <w:bottom w:val="none" w:sz="0" w:space="0" w:color="auto"/>
            </w:tcBorders>
          </w:tcPr>
          <w:p w:rsidR="003E3882" w:rsidRPr="00DB6E1B" w:rsidRDefault="003E3882" w:rsidP="00525AAA">
            <w:pPr>
              <w:jc w:val="center"/>
              <w:cnfStyle w:val="000000100000"/>
            </w:pPr>
            <w:r>
              <w:t>I</w:t>
            </w:r>
            <w:r>
              <w:rPr>
                <w:rFonts w:hint="eastAsia"/>
              </w:rPr>
              <w:t>nput</w:t>
            </w:r>
          </w:p>
        </w:tc>
        <w:tc>
          <w:tcPr>
            <w:tcW w:w="920" w:type="pct"/>
            <w:tcBorders>
              <w:top w:val="none" w:sz="0" w:space="0" w:color="auto"/>
              <w:bottom w:val="none" w:sz="0" w:space="0" w:color="auto"/>
            </w:tcBorders>
          </w:tcPr>
          <w:p w:rsidR="003E3882" w:rsidRPr="00DB6E1B" w:rsidRDefault="003E3882" w:rsidP="00525AAA">
            <w:pPr>
              <w:jc w:val="center"/>
              <w:cnfStyle w:val="000000100000"/>
            </w:pPr>
            <w:r>
              <w:rPr>
                <w:rFonts w:hint="eastAsia"/>
              </w:rPr>
              <w:t>1</w:t>
            </w:r>
            <w:r w:rsidR="00D962FB">
              <w:t>0</w:t>
            </w:r>
          </w:p>
        </w:tc>
        <w:tc>
          <w:tcPr>
            <w:tcW w:w="1669" w:type="pct"/>
            <w:tcBorders>
              <w:top w:val="none" w:sz="0" w:space="0" w:color="auto"/>
              <w:bottom w:val="none" w:sz="0" w:space="0" w:color="auto"/>
            </w:tcBorders>
          </w:tcPr>
          <w:p w:rsidR="003E3882" w:rsidRPr="001B00F5" w:rsidRDefault="00D962FB" w:rsidP="00D962FB">
            <w:pPr>
              <w:jc w:val="left"/>
              <w:cnfStyle w:val="000000100000"/>
              <w:rPr>
                <w:lang w:eastAsia="zh-CN"/>
              </w:rPr>
            </w:pPr>
            <w:r>
              <w:rPr>
                <w:lang w:eastAsia="zh-CN"/>
              </w:rPr>
              <w:t xml:space="preserve">BHT read index, part of current pc </w:t>
            </w:r>
          </w:p>
        </w:tc>
      </w:tr>
      <w:tr w:rsidR="003E3882" w:rsidTr="00525AAA">
        <w:tc>
          <w:tcPr>
            <w:cnfStyle w:val="001000000000"/>
            <w:tcW w:w="1456" w:type="pct"/>
          </w:tcPr>
          <w:p w:rsidR="003E3882" w:rsidRPr="000B7C28" w:rsidRDefault="00525AAA" w:rsidP="00525AAA">
            <w:pPr>
              <w:rPr>
                <w:b w:val="0"/>
              </w:rPr>
            </w:pPr>
            <w:r>
              <w:rPr>
                <w:b w:val="0"/>
              </w:rPr>
              <w:t>bht_br</w:t>
            </w:r>
            <w:r w:rsidR="00D962FB">
              <w:rPr>
                <w:b w:val="0"/>
              </w:rPr>
              <w:t>_hist_o</w:t>
            </w:r>
          </w:p>
        </w:tc>
        <w:tc>
          <w:tcPr>
            <w:tcW w:w="955" w:type="pct"/>
          </w:tcPr>
          <w:p w:rsidR="003E3882" w:rsidRPr="00DB6E1B" w:rsidRDefault="00D962FB" w:rsidP="00525AAA">
            <w:pPr>
              <w:jc w:val="center"/>
              <w:cnfStyle w:val="000000000000"/>
            </w:pPr>
            <w:r>
              <w:t>Output</w:t>
            </w:r>
          </w:p>
        </w:tc>
        <w:tc>
          <w:tcPr>
            <w:tcW w:w="920" w:type="pct"/>
          </w:tcPr>
          <w:p w:rsidR="003E3882" w:rsidRPr="00DB6E1B" w:rsidRDefault="00D962FB" w:rsidP="00525AAA">
            <w:pPr>
              <w:jc w:val="center"/>
              <w:cnfStyle w:val="000000000000"/>
            </w:pPr>
            <w:r>
              <w:rPr>
                <w:rFonts w:hint="eastAsia"/>
              </w:rPr>
              <w:t>10</w:t>
            </w:r>
          </w:p>
        </w:tc>
        <w:tc>
          <w:tcPr>
            <w:tcW w:w="1669" w:type="pct"/>
          </w:tcPr>
          <w:p w:rsidR="003E3882" w:rsidRDefault="00D962FB" w:rsidP="00D962FB">
            <w:pPr>
              <w:cnfStyle w:val="000000000000"/>
            </w:pPr>
            <w:r>
              <w:rPr>
                <w:lang w:eastAsia="zh-CN"/>
              </w:rPr>
              <w:t>Branch history, BHT read data</w:t>
            </w:r>
          </w:p>
        </w:tc>
      </w:tr>
      <w:tr w:rsidR="003E3882" w:rsidTr="00525AAA">
        <w:trPr>
          <w:cnfStyle w:val="000000100000"/>
        </w:trPr>
        <w:tc>
          <w:tcPr>
            <w:cnfStyle w:val="001000000000"/>
            <w:tcW w:w="5000" w:type="pct"/>
            <w:gridSpan w:val="4"/>
            <w:tcBorders>
              <w:top w:val="none" w:sz="0" w:space="0" w:color="auto"/>
              <w:bottom w:val="none" w:sz="0" w:space="0" w:color="auto"/>
            </w:tcBorders>
          </w:tcPr>
          <w:p w:rsidR="003E3882" w:rsidRPr="00D26247" w:rsidRDefault="00D962FB" w:rsidP="00525AAA">
            <w:pPr>
              <w:jc w:val="left"/>
              <w:rPr>
                <w:lang w:eastAsia="zh-CN"/>
              </w:rPr>
            </w:pPr>
            <w:r>
              <w:rPr>
                <w:lang w:eastAsia="zh-CN"/>
              </w:rPr>
              <w:t>BHT Write Interface</w:t>
            </w:r>
          </w:p>
        </w:tc>
      </w:tr>
      <w:tr w:rsidR="003E3882" w:rsidTr="00525AAA">
        <w:tc>
          <w:tcPr>
            <w:cnfStyle w:val="001000000000"/>
            <w:tcW w:w="1456" w:type="pct"/>
          </w:tcPr>
          <w:p w:rsidR="003E3882" w:rsidRPr="000B7C28" w:rsidRDefault="00D962FB" w:rsidP="00525AAA">
            <w:pPr>
              <w:rPr>
                <w:b w:val="0"/>
              </w:rPr>
            </w:pPr>
            <w:r>
              <w:rPr>
                <w:b w:val="0"/>
              </w:rPr>
              <w:t>bht_wt_index_i</w:t>
            </w:r>
          </w:p>
        </w:tc>
        <w:tc>
          <w:tcPr>
            <w:tcW w:w="955" w:type="pct"/>
          </w:tcPr>
          <w:p w:rsidR="003E3882" w:rsidRDefault="00D962FB" w:rsidP="00525AAA">
            <w:pPr>
              <w:jc w:val="center"/>
              <w:cnfStyle w:val="000000000000"/>
            </w:pPr>
            <w:r>
              <w:rPr>
                <w:rFonts w:hint="eastAsia"/>
              </w:rPr>
              <w:t>Inp</w:t>
            </w:r>
            <w:r w:rsidR="003E3882" w:rsidRPr="004512F4">
              <w:rPr>
                <w:rFonts w:hint="eastAsia"/>
              </w:rPr>
              <w:t>ut</w:t>
            </w:r>
          </w:p>
        </w:tc>
        <w:tc>
          <w:tcPr>
            <w:tcW w:w="920" w:type="pct"/>
          </w:tcPr>
          <w:p w:rsidR="003E3882" w:rsidRDefault="003E3882" w:rsidP="00525AAA">
            <w:pPr>
              <w:jc w:val="center"/>
              <w:cnfStyle w:val="000000000000"/>
            </w:pPr>
            <w:r>
              <w:rPr>
                <w:rFonts w:hint="eastAsia"/>
              </w:rPr>
              <w:t>1</w:t>
            </w:r>
            <w:r w:rsidR="00D962FB">
              <w:t>0</w:t>
            </w:r>
          </w:p>
        </w:tc>
        <w:tc>
          <w:tcPr>
            <w:tcW w:w="1669" w:type="pct"/>
          </w:tcPr>
          <w:p w:rsidR="003E3882" w:rsidRDefault="00D962FB" w:rsidP="00D962FB">
            <w:pPr>
              <w:cnfStyle w:val="000000000000"/>
            </w:pPr>
            <w:r>
              <w:t xml:space="preserve">BHT write index, </w:t>
            </w:r>
            <w:r w:rsidR="00411410">
              <w:t xml:space="preserve">part of </w:t>
            </w:r>
            <w:r>
              <w:t>confirmed branch instruction’PC</w:t>
            </w:r>
          </w:p>
        </w:tc>
      </w:tr>
      <w:tr w:rsidR="003E3882" w:rsidTr="00525AAA">
        <w:trPr>
          <w:cnfStyle w:val="000000100000"/>
        </w:trPr>
        <w:tc>
          <w:tcPr>
            <w:cnfStyle w:val="001000000000"/>
            <w:tcW w:w="1456" w:type="pct"/>
            <w:tcBorders>
              <w:top w:val="none" w:sz="0" w:space="0" w:color="auto"/>
              <w:bottom w:val="none" w:sz="0" w:space="0" w:color="auto"/>
            </w:tcBorders>
          </w:tcPr>
          <w:p w:rsidR="003E3882" w:rsidRPr="000B7C28" w:rsidRDefault="00525AAA" w:rsidP="004F35A7">
            <w:pPr>
              <w:rPr>
                <w:b w:val="0"/>
              </w:rPr>
            </w:pPr>
            <w:r>
              <w:rPr>
                <w:b w:val="0"/>
              </w:rPr>
              <w:t>bht_</w:t>
            </w:r>
            <w:r w:rsidR="00DC504B">
              <w:rPr>
                <w:b w:val="0"/>
              </w:rPr>
              <w:t>c</w:t>
            </w:r>
            <w:r w:rsidR="00411410">
              <w:rPr>
                <w:b w:val="0"/>
              </w:rPr>
              <w:t>m_br</w:t>
            </w:r>
            <w:r w:rsidR="00D962FB">
              <w:rPr>
                <w:b w:val="0"/>
              </w:rPr>
              <w:t>dir_i</w:t>
            </w:r>
          </w:p>
        </w:tc>
        <w:tc>
          <w:tcPr>
            <w:tcW w:w="955" w:type="pct"/>
            <w:tcBorders>
              <w:top w:val="none" w:sz="0" w:space="0" w:color="auto"/>
              <w:bottom w:val="none" w:sz="0" w:space="0" w:color="auto"/>
            </w:tcBorders>
          </w:tcPr>
          <w:p w:rsidR="003E3882" w:rsidRDefault="00D962FB" w:rsidP="00525AAA">
            <w:pPr>
              <w:jc w:val="center"/>
              <w:cnfStyle w:val="000000100000"/>
            </w:pPr>
            <w:r>
              <w:rPr>
                <w:rFonts w:hint="eastAsia"/>
              </w:rPr>
              <w:t>Input</w:t>
            </w:r>
          </w:p>
        </w:tc>
        <w:tc>
          <w:tcPr>
            <w:tcW w:w="920" w:type="pct"/>
            <w:tcBorders>
              <w:top w:val="none" w:sz="0" w:space="0" w:color="auto"/>
              <w:bottom w:val="none" w:sz="0" w:space="0" w:color="auto"/>
            </w:tcBorders>
          </w:tcPr>
          <w:p w:rsidR="003E3882" w:rsidRDefault="00D962FB" w:rsidP="00525AAA">
            <w:pPr>
              <w:jc w:val="center"/>
              <w:cnfStyle w:val="000000100000"/>
            </w:pPr>
            <w:r>
              <w:t>1</w:t>
            </w:r>
          </w:p>
        </w:tc>
        <w:tc>
          <w:tcPr>
            <w:tcW w:w="1669" w:type="pct"/>
            <w:tcBorders>
              <w:top w:val="none" w:sz="0" w:space="0" w:color="auto"/>
              <w:bottom w:val="none" w:sz="0" w:space="0" w:color="auto"/>
            </w:tcBorders>
          </w:tcPr>
          <w:p w:rsidR="003E3882" w:rsidRDefault="00411410" w:rsidP="00525AAA">
            <w:pPr>
              <w:cnfStyle w:val="000000100000"/>
            </w:pPr>
            <w:r>
              <w:t>confirmed branch instruction’s direction</w:t>
            </w:r>
          </w:p>
        </w:tc>
      </w:tr>
      <w:tr w:rsidR="003E3882" w:rsidTr="00525AAA">
        <w:tc>
          <w:tcPr>
            <w:cnfStyle w:val="001000000000"/>
            <w:tcW w:w="1456" w:type="pct"/>
          </w:tcPr>
          <w:p w:rsidR="003E3882" w:rsidRPr="000B7C28" w:rsidRDefault="004F35A7" w:rsidP="00DC504B">
            <w:pPr>
              <w:rPr>
                <w:b w:val="0"/>
              </w:rPr>
            </w:pPr>
            <w:r>
              <w:rPr>
                <w:b w:val="0"/>
              </w:rPr>
              <w:t>bht_</w:t>
            </w:r>
            <w:r w:rsidR="002A454F">
              <w:rPr>
                <w:b w:val="0"/>
              </w:rPr>
              <w:t>cm_brdir_se</w:t>
            </w:r>
            <w:r w:rsidR="00411410">
              <w:rPr>
                <w:b w:val="0"/>
              </w:rPr>
              <w:t>_i</w:t>
            </w:r>
          </w:p>
        </w:tc>
        <w:tc>
          <w:tcPr>
            <w:tcW w:w="955" w:type="pct"/>
          </w:tcPr>
          <w:p w:rsidR="003E3882" w:rsidRDefault="00411410" w:rsidP="00525AAA">
            <w:pPr>
              <w:jc w:val="center"/>
              <w:cnfStyle w:val="000000000000"/>
            </w:pPr>
            <w:r>
              <w:t>Input</w:t>
            </w:r>
          </w:p>
        </w:tc>
        <w:tc>
          <w:tcPr>
            <w:tcW w:w="920" w:type="pct"/>
          </w:tcPr>
          <w:p w:rsidR="003E3882" w:rsidRDefault="00411410" w:rsidP="00525AAA">
            <w:pPr>
              <w:jc w:val="center"/>
              <w:cnfStyle w:val="000000000000"/>
            </w:pPr>
            <w:r>
              <w:t>1</w:t>
            </w:r>
          </w:p>
        </w:tc>
        <w:tc>
          <w:tcPr>
            <w:tcW w:w="1669" w:type="pct"/>
          </w:tcPr>
          <w:p w:rsidR="003E3882" w:rsidRDefault="00411410" w:rsidP="00411410">
            <w:pPr>
              <w:cnfStyle w:val="000000000000"/>
            </w:pPr>
            <w:r>
              <w:t>confirmed branc</w:t>
            </w:r>
            <w:r w:rsidR="002A454F">
              <w:t>h instruction direction shift</w:t>
            </w:r>
            <w:r>
              <w:t xml:space="preserve"> enable</w:t>
            </w:r>
          </w:p>
        </w:tc>
      </w:tr>
    </w:tbl>
    <w:p w:rsidR="003E3882" w:rsidRDefault="003E3882" w:rsidP="00E7605C"/>
    <w:p w:rsidR="00003878" w:rsidRDefault="00003878" w:rsidP="00003878">
      <w:pPr>
        <w:keepNext/>
      </w:pPr>
      <w:r w:rsidRPr="00003878">
        <w:rPr>
          <w:noProof/>
          <w:lang w:eastAsia="zh-CN"/>
        </w:rPr>
        <w:drawing>
          <wp:inline distT="0" distB="0" distL="0" distR="0">
            <wp:extent cx="6156325" cy="3295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156325" cy="3295650"/>
                    </a:xfrm>
                    <a:prstGeom prst="rect">
                      <a:avLst/>
                    </a:prstGeom>
                    <a:noFill/>
                    <a:ln>
                      <a:noFill/>
                    </a:ln>
                  </pic:spPr>
                </pic:pic>
              </a:graphicData>
            </a:graphic>
          </wp:inline>
        </w:drawing>
      </w:r>
    </w:p>
    <w:p w:rsidR="00F54430" w:rsidRPr="00E7605C" w:rsidRDefault="00003878" w:rsidP="00003878">
      <w:pPr>
        <w:pStyle w:val="ae"/>
        <w:jc w:val="center"/>
      </w:pPr>
      <w:bookmarkStart w:id="37" w:name="_Toc481563127"/>
      <w:r>
        <w:t xml:space="preserve">Figure </w:t>
      </w:r>
      <w:fldSimple w:instr=" STYLEREF 1 \s ">
        <w:r w:rsidR="009B72B9">
          <w:rPr>
            <w:noProof/>
          </w:rPr>
          <w:t>3</w:t>
        </w:r>
      </w:fldSimple>
      <w:r w:rsidR="00CE6C56">
        <w:noBreakHyphen/>
      </w:r>
      <w:fldSimple w:instr=" SEQ Figure \* ARABIC \s 1 ">
        <w:r w:rsidR="009B72B9">
          <w:rPr>
            <w:noProof/>
          </w:rPr>
          <w:t>1</w:t>
        </w:r>
      </w:fldSimple>
      <w:r>
        <w:t xml:space="preserve"> BHT Port Timing</w:t>
      </w:r>
      <w:bookmarkEnd w:id="37"/>
    </w:p>
    <w:p w:rsidR="004D7EA4" w:rsidRDefault="004D7EA4" w:rsidP="004D7EA4">
      <w:pPr>
        <w:keepNext/>
      </w:pPr>
    </w:p>
    <w:p w:rsidR="00C97125" w:rsidRDefault="00C97125" w:rsidP="00C97125"/>
    <w:p w:rsidR="00C97125" w:rsidRDefault="00C97125" w:rsidP="00C97125"/>
    <w:p w:rsidR="00C97125" w:rsidRDefault="00C97125" w:rsidP="00C97125"/>
    <w:p w:rsidR="00177EC7" w:rsidRDefault="00C97125" w:rsidP="00177EC7">
      <w:pPr>
        <w:pStyle w:val="3"/>
      </w:pPr>
      <w:r>
        <w:br w:type="page"/>
      </w:r>
      <w:bookmarkStart w:id="38" w:name="_Toc481563085"/>
      <w:r w:rsidR="00177EC7">
        <w:lastRenderedPageBreak/>
        <w:t>Pattern History Table (P</w:t>
      </w:r>
      <w:r w:rsidR="00177EC7">
        <w:rPr>
          <w:rFonts w:hint="cs"/>
        </w:rPr>
        <w:t>HT</w:t>
      </w:r>
      <w:r w:rsidR="00177EC7">
        <w:t>)</w:t>
      </w:r>
      <w:bookmarkEnd w:id="38"/>
    </w:p>
    <w:p w:rsidR="00177EC7" w:rsidRDefault="00177EC7" w:rsidP="00177EC7">
      <w:r>
        <w:t xml:space="preserve">BHT in Ace21064 has 10 bits wide, which can record ten branch taken history. And has 1024 entries for different branches. </w:t>
      </w:r>
    </w:p>
    <w:p w:rsidR="00177EC7" w:rsidRDefault="00177EC7" w:rsidP="00177EC7">
      <w:r>
        <w:t>Read BHT :</w:t>
      </w:r>
    </w:p>
    <w:p w:rsidR="00177EC7" w:rsidRDefault="00177EC7" w:rsidP="00177EC7">
      <w:r>
        <w:t>Read Address: (Read Index) there are 1K entries in design, so the read index width should be 10 bits from current PC. As we know the RISCV ISA is 32bit width, so the bits [1:0] is reserved. bht_rd_index_i[9:0] comes from cur_pc_i[11:2].</w:t>
      </w:r>
    </w:p>
    <w:p w:rsidR="00177EC7" w:rsidRDefault="00177EC7" w:rsidP="00177EC7">
      <w:r>
        <w:t>Read Data: when we find the entry which the cur_pc has indexed, read the data out for PHT index. We rename it as bht_br_hist_o[9:0].</w:t>
      </w:r>
    </w:p>
    <w:p w:rsidR="00177EC7" w:rsidRDefault="00177EC7" w:rsidP="00177EC7">
      <w:r>
        <w:t>Write BHT:</w:t>
      </w:r>
    </w:p>
    <w:p w:rsidR="00177EC7" w:rsidRDefault="00177EC7" w:rsidP="00177EC7">
      <w:r>
        <w:t>Write Address: (Write Index) we update BHT when the branch instruction is committed (after execute stage, the branch direction is confirmed) we named reference pc as confirmed pc. So bht_wt_index_i[9:0] comes from cm_pc_i[11:2]</w:t>
      </w:r>
    </w:p>
    <w:p w:rsidR="00177EC7" w:rsidRDefault="00177EC7" w:rsidP="00177EC7">
      <w:r>
        <w:t>Write Data: As the definition of BHT (a shifter), the write data is the branch direction of the confirmed pc instruction, (bht_cm_brdir_i)</w:t>
      </w:r>
    </w:p>
    <w:p w:rsidR="00177EC7" w:rsidRDefault="00177EC7" w:rsidP="00177EC7">
      <w:r>
        <w:t>Write enable: except address and data we need to know when to update the BHT entry, so write enable signal is needed. As we know the BHT entry can only be update when the branch is confirmed for the correct branch history record. (bht_cm_brdir_se_i)  (fixme: when to update the BHT [SuperScalar RISC Processor Design p118])</w:t>
      </w:r>
    </w:p>
    <w:p w:rsidR="00177EC7" w:rsidRDefault="00177EC7" w:rsidP="00177EC7">
      <w:pPr>
        <w:pStyle w:val="ae"/>
        <w:keepNext/>
      </w:pPr>
    </w:p>
    <w:p w:rsidR="00177EC7" w:rsidRDefault="00177EC7" w:rsidP="00177EC7">
      <w:pPr>
        <w:pStyle w:val="ae"/>
        <w:keepNext/>
        <w:jc w:val="center"/>
      </w:pPr>
      <w:bookmarkStart w:id="39" w:name="_Toc481563132"/>
      <w:r>
        <w:t xml:space="preserve">Table </w:t>
      </w:r>
      <w:fldSimple w:instr=" STYLEREF 1 \s ">
        <w:r w:rsidR="009B72B9">
          <w:rPr>
            <w:noProof/>
          </w:rPr>
          <w:t>3</w:t>
        </w:r>
      </w:fldSimple>
      <w:r>
        <w:noBreakHyphen/>
      </w:r>
      <w:fldSimple w:instr=" SEQ Table \* ARABIC \s 1 ">
        <w:r w:rsidR="009B72B9">
          <w:rPr>
            <w:noProof/>
          </w:rPr>
          <w:t>5</w:t>
        </w:r>
      </w:fldSimple>
      <w:r>
        <w:t xml:space="preserve"> BHT Port List</w:t>
      </w:r>
      <w:bookmarkEnd w:id="39"/>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177EC7" w:rsidTr="00E61B49">
        <w:trPr>
          <w:cnfStyle w:val="100000000000"/>
        </w:trPr>
        <w:tc>
          <w:tcPr>
            <w:cnfStyle w:val="001000000000"/>
            <w:tcW w:w="1456" w:type="pct"/>
            <w:tcBorders>
              <w:bottom w:val="none" w:sz="0" w:space="0" w:color="auto"/>
            </w:tcBorders>
          </w:tcPr>
          <w:p w:rsidR="00177EC7" w:rsidRPr="001B00F5" w:rsidRDefault="00177EC7" w:rsidP="00E61B49">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177EC7" w:rsidRPr="001B00F5" w:rsidRDefault="00177EC7" w:rsidP="00E61B49">
            <w:pPr>
              <w:jc w:val="center"/>
              <w:cnfStyle w:val="100000000000"/>
              <w:rPr>
                <w:lang w:eastAsia="zh-CN"/>
              </w:rPr>
            </w:pPr>
            <w:r w:rsidRPr="001B00F5">
              <w:rPr>
                <w:rFonts w:hint="cs"/>
                <w:lang w:eastAsia="zh-CN"/>
              </w:rPr>
              <w:t>D</w:t>
            </w:r>
            <w:r w:rsidRPr="001B00F5">
              <w:rPr>
                <w:lang w:eastAsia="zh-CN"/>
              </w:rPr>
              <w:t>escription</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1B00F5" w:rsidRDefault="00177EC7" w:rsidP="00E61B49">
            <w:pPr>
              <w:rPr>
                <w:lang w:eastAsia="zh-CN"/>
              </w:rPr>
            </w:pPr>
            <w:r>
              <w:rPr>
                <w:lang w:eastAsia="zh-CN"/>
              </w:rPr>
              <w:t>Global interface</w:t>
            </w:r>
          </w:p>
        </w:tc>
        <w:tc>
          <w:tcPr>
            <w:tcW w:w="955"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c>
          <w:tcPr>
            <w:tcW w:w="920"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c>
          <w:tcPr>
            <w:tcW w:w="1669" w:type="pct"/>
            <w:tcBorders>
              <w:top w:val="none" w:sz="0" w:space="0" w:color="auto"/>
              <w:bottom w:val="none" w:sz="0" w:space="0" w:color="auto"/>
            </w:tcBorders>
          </w:tcPr>
          <w:p w:rsidR="00177EC7" w:rsidRPr="001B00F5" w:rsidRDefault="00177EC7" w:rsidP="00E61B49">
            <w:pPr>
              <w:jc w:val="center"/>
              <w:cnfStyle w:val="000000100000"/>
              <w:rPr>
                <w:lang w:eastAsia="zh-CN"/>
              </w:rPr>
            </w:pPr>
          </w:p>
        </w:tc>
      </w:tr>
      <w:tr w:rsidR="00177EC7" w:rsidTr="00E61B49">
        <w:tc>
          <w:tcPr>
            <w:cnfStyle w:val="001000000000"/>
            <w:tcW w:w="1456" w:type="pct"/>
          </w:tcPr>
          <w:p w:rsidR="00177EC7" w:rsidRPr="001B00F5" w:rsidRDefault="00177EC7" w:rsidP="00E61B49">
            <w:pPr>
              <w:jc w:val="left"/>
              <w:rPr>
                <w:b w:val="0"/>
                <w:lang w:eastAsia="zh-CN"/>
              </w:rPr>
            </w:pPr>
            <w:r>
              <w:rPr>
                <w:b w:val="0"/>
                <w:lang w:eastAsia="zh-CN"/>
              </w:rPr>
              <w:t>clk</w:t>
            </w:r>
          </w:p>
        </w:tc>
        <w:tc>
          <w:tcPr>
            <w:tcW w:w="955" w:type="pct"/>
          </w:tcPr>
          <w:p w:rsidR="00177EC7" w:rsidRPr="001B00F5" w:rsidRDefault="00177EC7" w:rsidP="00E61B49">
            <w:pPr>
              <w:jc w:val="center"/>
              <w:cnfStyle w:val="000000000000"/>
              <w:rPr>
                <w:lang w:eastAsia="zh-CN"/>
              </w:rPr>
            </w:pPr>
            <w:r w:rsidRPr="001B00F5">
              <w:rPr>
                <w:rFonts w:hint="eastAsia"/>
                <w:lang w:eastAsia="zh-CN"/>
              </w:rPr>
              <w:t>Input</w:t>
            </w:r>
          </w:p>
        </w:tc>
        <w:tc>
          <w:tcPr>
            <w:tcW w:w="920" w:type="pct"/>
          </w:tcPr>
          <w:p w:rsidR="00177EC7" w:rsidRPr="001B00F5" w:rsidRDefault="00177EC7" w:rsidP="00E61B49">
            <w:pPr>
              <w:jc w:val="center"/>
              <w:cnfStyle w:val="000000000000"/>
              <w:rPr>
                <w:lang w:eastAsia="zh-CN"/>
              </w:rPr>
            </w:pPr>
            <w:r w:rsidRPr="001B00F5">
              <w:rPr>
                <w:rFonts w:hint="eastAsia"/>
                <w:lang w:eastAsia="zh-CN"/>
              </w:rPr>
              <w:t>1</w:t>
            </w:r>
          </w:p>
        </w:tc>
        <w:tc>
          <w:tcPr>
            <w:tcW w:w="1669" w:type="pct"/>
          </w:tcPr>
          <w:p w:rsidR="00177EC7" w:rsidRPr="001B00F5" w:rsidRDefault="00177EC7" w:rsidP="00E61B49">
            <w:pPr>
              <w:jc w:val="left"/>
              <w:cnfStyle w:val="000000000000"/>
              <w:rPr>
                <w:lang w:eastAsia="zh-CN"/>
              </w:rPr>
            </w:pPr>
            <w:r>
              <w:rPr>
                <w:lang w:eastAsia="zh-CN"/>
              </w:rPr>
              <w:t>C</w:t>
            </w:r>
            <w:r>
              <w:rPr>
                <w:rFonts w:hint="eastAsia"/>
                <w:lang w:eastAsia="zh-CN"/>
              </w:rPr>
              <w:t xml:space="preserve">lock </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1B00F5" w:rsidRDefault="00177EC7" w:rsidP="00E61B49">
            <w:pPr>
              <w:jc w:val="left"/>
              <w:rPr>
                <w:b w:val="0"/>
                <w:lang w:eastAsia="zh-CN"/>
              </w:rPr>
            </w:pPr>
            <w:r>
              <w:rPr>
                <w:b w:val="0"/>
                <w:lang w:eastAsia="zh-CN"/>
              </w:rPr>
              <w:t>rst_b</w:t>
            </w:r>
          </w:p>
        </w:tc>
        <w:tc>
          <w:tcPr>
            <w:tcW w:w="955" w:type="pct"/>
            <w:tcBorders>
              <w:top w:val="none" w:sz="0" w:space="0" w:color="auto"/>
              <w:bottom w:val="none" w:sz="0" w:space="0" w:color="auto"/>
            </w:tcBorders>
          </w:tcPr>
          <w:p w:rsidR="00177EC7" w:rsidRPr="001B00F5" w:rsidRDefault="00177EC7" w:rsidP="00E61B49">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177EC7" w:rsidRPr="001B00F5" w:rsidRDefault="00177EC7" w:rsidP="00E61B49">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177EC7" w:rsidRPr="001B00F5" w:rsidRDefault="00177EC7" w:rsidP="00E61B49">
            <w:pPr>
              <w:jc w:val="left"/>
              <w:cnfStyle w:val="000000100000"/>
              <w:rPr>
                <w:lang w:eastAsia="zh-CN"/>
              </w:rPr>
            </w:pPr>
            <w:r>
              <w:rPr>
                <w:lang w:eastAsia="zh-CN"/>
              </w:rPr>
              <w:t>R</w:t>
            </w:r>
            <w:r>
              <w:rPr>
                <w:rFonts w:hint="eastAsia"/>
                <w:lang w:eastAsia="zh-CN"/>
              </w:rPr>
              <w:t>eset</w:t>
            </w:r>
          </w:p>
        </w:tc>
      </w:tr>
      <w:tr w:rsidR="00177EC7" w:rsidTr="00E61B49">
        <w:tc>
          <w:tcPr>
            <w:cnfStyle w:val="001000000000"/>
            <w:tcW w:w="5000" w:type="pct"/>
            <w:gridSpan w:val="4"/>
          </w:tcPr>
          <w:p w:rsidR="00177EC7" w:rsidRPr="001B00F5" w:rsidRDefault="00177EC7" w:rsidP="00E61B49">
            <w:pPr>
              <w:jc w:val="left"/>
              <w:rPr>
                <w:lang w:eastAsia="zh-CN"/>
              </w:rPr>
            </w:pPr>
            <w:r>
              <w:rPr>
                <w:lang w:eastAsia="zh-CN"/>
              </w:rPr>
              <w:t>BHT Read Interface</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0B7C28" w:rsidRDefault="00177EC7" w:rsidP="00E61B49">
            <w:pPr>
              <w:rPr>
                <w:b w:val="0"/>
              </w:rPr>
            </w:pPr>
            <w:r>
              <w:rPr>
                <w:b w:val="0"/>
              </w:rPr>
              <w:t>bht_rd_index_i</w:t>
            </w:r>
          </w:p>
        </w:tc>
        <w:tc>
          <w:tcPr>
            <w:tcW w:w="955" w:type="pct"/>
            <w:tcBorders>
              <w:top w:val="none" w:sz="0" w:space="0" w:color="auto"/>
              <w:bottom w:val="none" w:sz="0" w:space="0" w:color="auto"/>
            </w:tcBorders>
          </w:tcPr>
          <w:p w:rsidR="00177EC7" w:rsidRPr="00DB6E1B" w:rsidRDefault="00177EC7" w:rsidP="00E61B49">
            <w:pPr>
              <w:jc w:val="center"/>
              <w:cnfStyle w:val="000000100000"/>
            </w:pPr>
            <w:r>
              <w:t>I</w:t>
            </w:r>
            <w:r>
              <w:rPr>
                <w:rFonts w:hint="eastAsia"/>
              </w:rPr>
              <w:t>nput</w:t>
            </w:r>
          </w:p>
        </w:tc>
        <w:tc>
          <w:tcPr>
            <w:tcW w:w="920" w:type="pct"/>
            <w:tcBorders>
              <w:top w:val="none" w:sz="0" w:space="0" w:color="auto"/>
              <w:bottom w:val="none" w:sz="0" w:space="0" w:color="auto"/>
            </w:tcBorders>
          </w:tcPr>
          <w:p w:rsidR="00177EC7" w:rsidRPr="00DB6E1B" w:rsidRDefault="00177EC7" w:rsidP="00E61B49">
            <w:pPr>
              <w:jc w:val="center"/>
              <w:cnfStyle w:val="000000100000"/>
            </w:pPr>
            <w:r>
              <w:rPr>
                <w:rFonts w:hint="eastAsia"/>
              </w:rPr>
              <w:t>1</w:t>
            </w:r>
            <w:r>
              <w:t>0</w:t>
            </w:r>
          </w:p>
        </w:tc>
        <w:tc>
          <w:tcPr>
            <w:tcW w:w="1669" w:type="pct"/>
            <w:tcBorders>
              <w:top w:val="none" w:sz="0" w:space="0" w:color="auto"/>
              <w:bottom w:val="none" w:sz="0" w:space="0" w:color="auto"/>
            </w:tcBorders>
          </w:tcPr>
          <w:p w:rsidR="00177EC7" w:rsidRPr="001B00F5" w:rsidRDefault="00177EC7" w:rsidP="00E61B49">
            <w:pPr>
              <w:jc w:val="left"/>
              <w:cnfStyle w:val="000000100000"/>
              <w:rPr>
                <w:lang w:eastAsia="zh-CN"/>
              </w:rPr>
            </w:pPr>
            <w:r>
              <w:rPr>
                <w:lang w:eastAsia="zh-CN"/>
              </w:rPr>
              <w:t xml:space="preserve">BHT read index, part of current pc </w:t>
            </w:r>
          </w:p>
        </w:tc>
      </w:tr>
      <w:tr w:rsidR="00177EC7" w:rsidTr="00E61B49">
        <w:tc>
          <w:tcPr>
            <w:cnfStyle w:val="001000000000"/>
            <w:tcW w:w="1456" w:type="pct"/>
          </w:tcPr>
          <w:p w:rsidR="00177EC7" w:rsidRPr="000B7C28" w:rsidRDefault="00177EC7" w:rsidP="00E61B49">
            <w:pPr>
              <w:rPr>
                <w:b w:val="0"/>
              </w:rPr>
            </w:pPr>
            <w:r>
              <w:rPr>
                <w:b w:val="0"/>
              </w:rPr>
              <w:t>bht_br_hist_o</w:t>
            </w:r>
          </w:p>
        </w:tc>
        <w:tc>
          <w:tcPr>
            <w:tcW w:w="955" w:type="pct"/>
          </w:tcPr>
          <w:p w:rsidR="00177EC7" w:rsidRPr="00DB6E1B" w:rsidRDefault="00177EC7" w:rsidP="00E61B49">
            <w:pPr>
              <w:jc w:val="center"/>
              <w:cnfStyle w:val="000000000000"/>
            </w:pPr>
            <w:r>
              <w:t>Output</w:t>
            </w:r>
          </w:p>
        </w:tc>
        <w:tc>
          <w:tcPr>
            <w:tcW w:w="920" w:type="pct"/>
          </w:tcPr>
          <w:p w:rsidR="00177EC7" w:rsidRPr="00DB6E1B" w:rsidRDefault="00177EC7" w:rsidP="00E61B49">
            <w:pPr>
              <w:jc w:val="center"/>
              <w:cnfStyle w:val="000000000000"/>
            </w:pPr>
            <w:r>
              <w:rPr>
                <w:rFonts w:hint="eastAsia"/>
              </w:rPr>
              <w:t>10</w:t>
            </w:r>
          </w:p>
        </w:tc>
        <w:tc>
          <w:tcPr>
            <w:tcW w:w="1669" w:type="pct"/>
          </w:tcPr>
          <w:p w:rsidR="00177EC7" w:rsidRDefault="00177EC7" w:rsidP="00E61B49">
            <w:pPr>
              <w:cnfStyle w:val="000000000000"/>
            </w:pPr>
            <w:r>
              <w:rPr>
                <w:lang w:eastAsia="zh-CN"/>
              </w:rPr>
              <w:t>Branch history, BHT read data</w:t>
            </w:r>
          </w:p>
        </w:tc>
      </w:tr>
      <w:tr w:rsidR="00177EC7" w:rsidTr="00E61B49">
        <w:trPr>
          <w:cnfStyle w:val="000000100000"/>
        </w:trPr>
        <w:tc>
          <w:tcPr>
            <w:cnfStyle w:val="001000000000"/>
            <w:tcW w:w="5000" w:type="pct"/>
            <w:gridSpan w:val="4"/>
            <w:tcBorders>
              <w:top w:val="none" w:sz="0" w:space="0" w:color="auto"/>
              <w:bottom w:val="none" w:sz="0" w:space="0" w:color="auto"/>
            </w:tcBorders>
          </w:tcPr>
          <w:p w:rsidR="00177EC7" w:rsidRPr="00D26247" w:rsidRDefault="00177EC7" w:rsidP="00E61B49">
            <w:pPr>
              <w:jc w:val="left"/>
              <w:rPr>
                <w:lang w:eastAsia="zh-CN"/>
              </w:rPr>
            </w:pPr>
            <w:r>
              <w:rPr>
                <w:lang w:eastAsia="zh-CN"/>
              </w:rPr>
              <w:t>BHT Write Interface</w:t>
            </w:r>
          </w:p>
        </w:tc>
      </w:tr>
      <w:tr w:rsidR="00177EC7" w:rsidTr="00E61B49">
        <w:tc>
          <w:tcPr>
            <w:cnfStyle w:val="001000000000"/>
            <w:tcW w:w="1456" w:type="pct"/>
          </w:tcPr>
          <w:p w:rsidR="00177EC7" w:rsidRPr="000B7C28" w:rsidRDefault="00177EC7" w:rsidP="00E61B49">
            <w:pPr>
              <w:rPr>
                <w:b w:val="0"/>
              </w:rPr>
            </w:pPr>
            <w:r>
              <w:rPr>
                <w:b w:val="0"/>
              </w:rPr>
              <w:t>bht_wt_index_i</w:t>
            </w:r>
          </w:p>
        </w:tc>
        <w:tc>
          <w:tcPr>
            <w:tcW w:w="955" w:type="pct"/>
          </w:tcPr>
          <w:p w:rsidR="00177EC7" w:rsidRDefault="00177EC7" w:rsidP="00E61B49">
            <w:pPr>
              <w:jc w:val="center"/>
              <w:cnfStyle w:val="000000000000"/>
            </w:pPr>
            <w:r>
              <w:rPr>
                <w:rFonts w:hint="eastAsia"/>
              </w:rPr>
              <w:t>Inp</w:t>
            </w:r>
            <w:r w:rsidRPr="004512F4">
              <w:rPr>
                <w:rFonts w:hint="eastAsia"/>
              </w:rPr>
              <w:t>ut</w:t>
            </w:r>
          </w:p>
        </w:tc>
        <w:tc>
          <w:tcPr>
            <w:tcW w:w="920" w:type="pct"/>
          </w:tcPr>
          <w:p w:rsidR="00177EC7" w:rsidRDefault="00177EC7" w:rsidP="00E61B49">
            <w:pPr>
              <w:jc w:val="center"/>
              <w:cnfStyle w:val="000000000000"/>
            </w:pPr>
            <w:r>
              <w:rPr>
                <w:rFonts w:hint="eastAsia"/>
              </w:rPr>
              <w:t>1</w:t>
            </w:r>
            <w:r>
              <w:t>0</w:t>
            </w:r>
          </w:p>
        </w:tc>
        <w:tc>
          <w:tcPr>
            <w:tcW w:w="1669" w:type="pct"/>
          </w:tcPr>
          <w:p w:rsidR="00177EC7" w:rsidRDefault="00177EC7" w:rsidP="00E61B49">
            <w:pPr>
              <w:cnfStyle w:val="000000000000"/>
            </w:pPr>
            <w:r>
              <w:t>BHT write index, part of confirmed branch instruction’PC</w:t>
            </w:r>
          </w:p>
        </w:tc>
      </w:tr>
      <w:tr w:rsidR="00177EC7" w:rsidTr="00E61B49">
        <w:trPr>
          <w:cnfStyle w:val="000000100000"/>
        </w:trPr>
        <w:tc>
          <w:tcPr>
            <w:cnfStyle w:val="001000000000"/>
            <w:tcW w:w="1456" w:type="pct"/>
            <w:tcBorders>
              <w:top w:val="none" w:sz="0" w:space="0" w:color="auto"/>
              <w:bottom w:val="none" w:sz="0" w:space="0" w:color="auto"/>
            </w:tcBorders>
          </w:tcPr>
          <w:p w:rsidR="00177EC7" w:rsidRPr="000B7C28" w:rsidRDefault="00177EC7" w:rsidP="00E61B49">
            <w:pPr>
              <w:rPr>
                <w:b w:val="0"/>
              </w:rPr>
            </w:pPr>
            <w:r>
              <w:rPr>
                <w:b w:val="0"/>
              </w:rPr>
              <w:t>bht_cm_brdir_i</w:t>
            </w:r>
          </w:p>
        </w:tc>
        <w:tc>
          <w:tcPr>
            <w:tcW w:w="955" w:type="pct"/>
            <w:tcBorders>
              <w:top w:val="none" w:sz="0" w:space="0" w:color="auto"/>
              <w:bottom w:val="none" w:sz="0" w:space="0" w:color="auto"/>
            </w:tcBorders>
          </w:tcPr>
          <w:p w:rsidR="00177EC7" w:rsidRDefault="00177EC7" w:rsidP="00E61B49">
            <w:pPr>
              <w:jc w:val="center"/>
              <w:cnfStyle w:val="000000100000"/>
            </w:pPr>
            <w:r>
              <w:rPr>
                <w:rFonts w:hint="eastAsia"/>
              </w:rPr>
              <w:t>Input</w:t>
            </w:r>
          </w:p>
        </w:tc>
        <w:tc>
          <w:tcPr>
            <w:tcW w:w="920" w:type="pct"/>
            <w:tcBorders>
              <w:top w:val="none" w:sz="0" w:space="0" w:color="auto"/>
              <w:bottom w:val="none" w:sz="0" w:space="0" w:color="auto"/>
            </w:tcBorders>
          </w:tcPr>
          <w:p w:rsidR="00177EC7" w:rsidRDefault="00177EC7" w:rsidP="00E61B49">
            <w:pPr>
              <w:jc w:val="center"/>
              <w:cnfStyle w:val="000000100000"/>
            </w:pPr>
            <w:r>
              <w:t>1</w:t>
            </w:r>
          </w:p>
        </w:tc>
        <w:tc>
          <w:tcPr>
            <w:tcW w:w="1669" w:type="pct"/>
            <w:tcBorders>
              <w:top w:val="none" w:sz="0" w:space="0" w:color="auto"/>
              <w:bottom w:val="none" w:sz="0" w:space="0" w:color="auto"/>
            </w:tcBorders>
          </w:tcPr>
          <w:p w:rsidR="00177EC7" w:rsidRDefault="00177EC7" w:rsidP="00E61B49">
            <w:pPr>
              <w:cnfStyle w:val="000000100000"/>
            </w:pPr>
            <w:r>
              <w:t>confirmed branch instruction’s direction</w:t>
            </w:r>
          </w:p>
        </w:tc>
      </w:tr>
      <w:tr w:rsidR="00177EC7" w:rsidTr="00E61B49">
        <w:tc>
          <w:tcPr>
            <w:cnfStyle w:val="001000000000"/>
            <w:tcW w:w="1456" w:type="pct"/>
          </w:tcPr>
          <w:p w:rsidR="00177EC7" w:rsidRPr="000B7C28" w:rsidRDefault="00177EC7" w:rsidP="00E61B49">
            <w:pPr>
              <w:rPr>
                <w:b w:val="0"/>
              </w:rPr>
            </w:pPr>
            <w:r>
              <w:rPr>
                <w:b w:val="0"/>
              </w:rPr>
              <w:t>bht_cm_brdir_se_i</w:t>
            </w:r>
          </w:p>
        </w:tc>
        <w:tc>
          <w:tcPr>
            <w:tcW w:w="955" w:type="pct"/>
          </w:tcPr>
          <w:p w:rsidR="00177EC7" w:rsidRDefault="00177EC7" w:rsidP="00E61B49">
            <w:pPr>
              <w:jc w:val="center"/>
              <w:cnfStyle w:val="000000000000"/>
            </w:pPr>
            <w:r>
              <w:t>Input</w:t>
            </w:r>
          </w:p>
        </w:tc>
        <w:tc>
          <w:tcPr>
            <w:tcW w:w="920" w:type="pct"/>
          </w:tcPr>
          <w:p w:rsidR="00177EC7" w:rsidRDefault="00177EC7" w:rsidP="00E61B49">
            <w:pPr>
              <w:jc w:val="center"/>
              <w:cnfStyle w:val="000000000000"/>
            </w:pPr>
            <w:r>
              <w:t>1</w:t>
            </w:r>
          </w:p>
        </w:tc>
        <w:tc>
          <w:tcPr>
            <w:tcW w:w="1669" w:type="pct"/>
          </w:tcPr>
          <w:p w:rsidR="00177EC7" w:rsidRDefault="00177EC7" w:rsidP="00E61B49">
            <w:pPr>
              <w:cnfStyle w:val="000000000000"/>
            </w:pPr>
            <w:r>
              <w:t>confirmed branch instruction direction shift enable</w:t>
            </w:r>
          </w:p>
        </w:tc>
      </w:tr>
    </w:tbl>
    <w:p w:rsidR="00177EC7" w:rsidRDefault="00177EC7" w:rsidP="00177EC7"/>
    <w:p w:rsidR="00C97125" w:rsidRDefault="00C97125">
      <w:pPr>
        <w:widowControl/>
        <w:suppressAutoHyphens w:val="0"/>
        <w:spacing w:before="0" w:after="0"/>
        <w:jc w:val="left"/>
      </w:pPr>
    </w:p>
    <w:p w:rsidR="00C97125" w:rsidRDefault="00C97125" w:rsidP="000C790B">
      <w:pPr>
        <w:pStyle w:val="2"/>
      </w:pPr>
      <w:bookmarkStart w:id="40" w:name="_Toc481563086"/>
      <w:r>
        <w:lastRenderedPageBreak/>
        <w:t>Return Address Stack</w:t>
      </w:r>
      <w:r w:rsidR="000C790B">
        <w:t xml:space="preserve"> (RAS)</w:t>
      </w:r>
      <w:bookmarkEnd w:id="40"/>
    </w:p>
    <w:p w:rsidR="000C790B" w:rsidRDefault="000C790B" w:rsidP="000C790B"/>
    <w:p w:rsidR="000C790B" w:rsidRDefault="000C790B" w:rsidP="000C790B">
      <w:pPr>
        <w:pStyle w:val="2"/>
      </w:pPr>
      <w:bookmarkStart w:id="41" w:name="_Toc481563087"/>
      <w:r>
        <w:t>Branch Target Buffer (BTB)</w:t>
      </w:r>
      <w:bookmarkEnd w:id="41"/>
    </w:p>
    <w:p w:rsidR="007F565F" w:rsidRDefault="007F565F" w:rsidP="007F565F">
      <w:pPr>
        <w:pStyle w:val="3"/>
      </w:pPr>
      <w:bookmarkStart w:id="42" w:name="_Toc481563088"/>
      <w:r>
        <w:t>Introduction</w:t>
      </w:r>
      <w:bookmarkEnd w:id="42"/>
    </w:p>
    <w:p w:rsidR="007F565F" w:rsidRDefault="007F565F" w:rsidP="007F565F">
      <w:r>
        <w:t>4-Way associative branch target buffer is realized in Ace 21064 processor</w:t>
      </w:r>
    </w:p>
    <w:p w:rsidR="007F565F" w:rsidRDefault="007F565F" w:rsidP="007F565F"/>
    <w:p w:rsidR="007F565F" w:rsidRDefault="007F565F" w:rsidP="007F565F">
      <w:pPr>
        <w:pStyle w:val="3"/>
      </w:pPr>
      <w:bookmarkStart w:id="43" w:name="_Toc481563089"/>
      <w:r>
        <w:t>BTB Way</w:t>
      </w:r>
      <w:bookmarkEnd w:id="43"/>
    </w:p>
    <w:p w:rsidR="007F565F" w:rsidRDefault="007F565F" w:rsidP="007F565F">
      <w:pPr>
        <w:pStyle w:val="4"/>
      </w:pPr>
      <w:bookmarkStart w:id="44" w:name="_Toc481563090"/>
      <w:r>
        <w:t>Ports</w:t>
      </w:r>
      <w:bookmarkEnd w:id="44"/>
    </w:p>
    <w:p w:rsidR="007F565F" w:rsidRPr="007F565F" w:rsidRDefault="007F565F" w:rsidP="007F565F"/>
    <w:tbl>
      <w:tblPr>
        <w:tblStyle w:val="PlainTable2"/>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1"/>
        <w:gridCol w:w="1903"/>
        <w:gridCol w:w="1833"/>
        <w:gridCol w:w="3325"/>
      </w:tblGrid>
      <w:tr w:rsidR="007F565F" w:rsidTr="007F565F">
        <w:trPr>
          <w:cnfStyle w:val="100000000000"/>
          <w:jc w:val="center"/>
        </w:trPr>
        <w:tc>
          <w:tcPr>
            <w:cnfStyle w:val="001000000000"/>
            <w:tcW w:w="1456" w:type="pct"/>
            <w:tcBorders>
              <w:bottom w:val="none" w:sz="0" w:space="0" w:color="auto"/>
            </w:tcBorders>
          </w:tcPr>
          <w:p w:rsidR="007F565F" w:rsidRPr="001B00F5" w:rsidRDefault="007F565F" w:rsidP="00E7605C">
            <w:pPr>
              <w:jc w:val="center"/>
              <w:rPr>
                <w:lang w:eastAsia="zh-CN"/>
              </w:rPr>
            </w:pPr>
            <w:r w:rsidRPr="001B00F5">
              <w:rPr>
                <w:rFonts w:hint="cs"/>
                <w:lang w:eastAsia="zh-CN"/>
              </w:rPr>
              <w:t>P</w:t>
            </w:r>
            <w:r w:rsidRPr="001B00F5">
              <w:rPr>
                <w:lang w:eastAsia="zh-CN"/>
              </w:rPr>
              <w:t>ort</w:t>
            </w:r>
          </w:p>
        </w:tc>
        <w:tc>
          <w:tcPr>
            <w:tcW w:w="955"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D</w:t>
            </w:r>
            <w:r w:rsidRPr="001B00F5">
              <w:rPr>
                <w:lang w:eastAsia="zh-CN"/>
              </w:rPr>
              <w:t>irection</w:t>
            </w:r>
          </w:p>
        </w:tc>
        <w:tc>
          <w:tcPr>
            <w:tcW w:w="920"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W</w:t>
            </w:r>
            <w:r w:rsidRPr="001B00F5">
              <w:rPr>
                <w:lang w:eastAsia="zh-CN"/>
              </w:rPr>
              <w:t>idth</w:t>
            </w:r>
          </w:p>
        </w:tc>
        <w:tc>
          <w:tcPr>
            <w:tcW w:w="1669" w:type="pct"/>
            <w:tcBorders>
              <w:bottom w:val="none" w:sz="0" w:space="0" w:color="auto"/>
            </w:tcBorders>
          </w:tcPr>
          <w:p w:rsidR="007F565F" w:rsidRPr="001B00F5" w:rsidRDefault="007F565F" w:rsidP="00E7605C">
            <w:pPr>
              <w:jc w:val="center"/>
              <w:cnfStyle w:val="100000000000"/>
              <w:rPr>
                <w:lang w:eastAsia="zh-CN"/>
              </w:rPr>
            </w:pPr>
            <w:r w:rsidRPr="001B00F5">
              <w:rPr>
                <w:rFonts w:hint="cs"/>
                <w:lang w:eastAsia="zh-CN"/>
              </w:rPr>
              <w:t>D</w:t>
            </w:r>
            <w:r w:rsidRPr="001B00F5">
              <w:rPr>
                <w:lang w:eastAsia="zh-CN"/>
              </w:rPr>
              <w:t>escription</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1B00F5" w:rsidRDefault="007F565F" w:rsidP="00E7605C">
            <w:pPr>
              <w:rPr>
                <w:lang w:eastAsia="zh-CN"/>
              </w:rPr>
            </w:pPr>
            <w:r>
              <w:rPr>
                <w:lang w:eastAsia="zh-CN"/>
              </w:rPr>
              <w:t>Global interface</w:t>
            </w:r>
          </w:p>
        </w:tc>
        <w:tc>
          <w:tcPr>
            <w:tcW w:w="955"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c>
          <w:tcPr>
            <w:tcW w:w="920"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c>
          <w:tcPr>
            <w:tcW w:w="1669" w:type="pct"/>
            <w:tcBorders>
              <w:top w:val="none" w:sz="0" w:space="0" w:color="auto"/>
              <w:bottom w:val="none" w:sz="0" w:space="0" w:color="auto"/>
            </w:tcBorders>
          </w:tcPr>
          <w:p w:rsidR="007F565F" w:rsidRPr="001B00F5" w:rsidRDefault="007F565F" w:rsidP="00E7605C">
            <w:pPr>
              <w:jc w:val="center"/>
              <w:cnfStyle w:val="000000100000"/>
              <w:rPr>
                <w:lang w:eastAsia="zh-CN"/>
              </w:rPr>
            </w:pPr>
          </w:p>
        </w:tc>
      </w:tr>
      <w:tr w:rsidR="007F565F" w:rsidTr="007F565F">
        <w:trPr>
          <w:jc w:val="center"/>
        </w:trPr>
        <w:tc>
          <w:tcPr>
            <w:cnfStyle w:val="001000000000"/>
            <w:tcW w:w="1456" w:type="pct"/>
          </w:tcPr>
          <w:p w:rsidR="007F565F" w:rsidRPr="001B00F5" w:rsidRDefault="007F565F" w:rsidP="00E7605C">
            <w:pPr>
              <w:jc w:val="left"/>
              <w:rPr>
                <w:b w:val="0"/>
                <w:lang w:eastAsia="zh-CN"/>
              </w:rPr>
            </w:pPr>
            <w:r>
              <w:rPr>
                <w:b w:val="0"/>
                <w:lang w:eastAsia="zh-CN"/>
              </w:rPr>
              <w:t>clk</w:t>
            </w:r>
          </w:p>
        </w:tc>
        <w:tc>
          <w:tcPr>
            <w:tcW w:w="955" w:type="pct"/>
          </w:tcPr>
          <w:p w:rsidR="007F565F" w:rsidRPr="001B00F5" w:rsidRDefault="007F565F" w:rsidP="00E7605C">
            <w:pPr>
              <w:jc w:val="center"/>
              <w:cnfStyle w:val="000000000000"/>
              <w:rPr>
                <w:lang w:eastAsia="zh-CN"/>
              </w:rPr>
            </w:pPr>
            <w:r w:rsidRPr="001B00F5">
              <w:rPr>
                <w:rFonts w:hint="eastAsia"/>
                <w:lang w:eastAsia="zh-CN"/>
              </w:rPr>
              <w:t>Input</w:t>
            </w:r>
          </w:p>
        </w:tc>
        <w:tc>
          <w:tcPr>
            <w:tcW w:w="920" w:type="pct"/>
          </w:tcPr>
          <w:p w:rsidR="007F565F" w:rsidRPr="001B00F5" w:rsidRDefault="007F565F" w:rsidP="00E7605C">
            <w:pPr>
              <w:jc w:val="center"/>
              <w:cnfStyle w:val="000000000000"/>
              <w:rPr>
                <w:lang w:eastAsia="zh-CN"/>
              </w:rPr>
            </w:pPr>
            <w:r w:rsidRPr="001B00F5">
              <w:rPr>
                <w:rFonts w:hint="eastAsia"/>
                <w:lang w:eastAsia="zh-CN"/>
              </w:rPr>
              <w:t>1</w:t>
            </w:r>
          </w:p>
        </w:tc>
        <w:tc>
          <w:tcPr>
            <w:tcW w:w="1669" w:type="pct"/>
          </w:tcPr>
          <w:p w:rsidR="007F565F" w:rsidRPr="001B00F5" w:rsidRDefault="007F565F" w:rsidP="00E7605C">
            <w:pPr>
              <w:jc w:val="left"/>
              <w:cnfStyle w:val="000000000000"/>
              <w:rPr>
                <w:lang w:eastAsia="zh-CN"/>
              </w:rPr>
            </w:pPr>
            <w:r>
              <w:rPr>
                <w:lang w:eastAsia="zh-CN"/>
              </w:rPr>
              <w:t>C</w:t>
            </w:r>
            <w:r>
              <w:rPr>
                <w:rFonts w:hint="eastAsia"/>
                <w:lang w:eastAsia="zh-CN"/>
              </w:rPr>
              <w:t xml:space="preserve">lock </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1B00F5" w:rsidRDefault="007F565F" w:rsidP="00E7605C">
            <w:pPr>
              <w:jc w:val="left"/>
              <w:rPr>
                <w:b w:val="0"/>
                <w:lang w:eastAsia="zh-CN"/>
              </w:rPr>
            </w:pPr>
            <w:r>
              <w:rPr>
                <w:rFonts w:hint="eastAsia"/>
                <w:b w:val="0"/>
                <w:lang w:eastAsia="zh-CN"/>
              </w:rPr>
              <w:t>rst_n</w:t>
            </w:r>
          </w:p>
        </w:tc>
        <w:tc>
          <w:tcPr>
            <w:tcW w:w="955" w:type="pct"/>
            <w:tcBorders>
              <w:top w:val="none" w:sz="0" w:space="0" w:color="auto"/>
              <w:bottom w:val="none" w:sz="0" w:space="0" w:color="auto"/>
            </w:tcBorders>
          </w:tcPr>
          <w:p w:rsidR="007F565F" w:rsidRPr="001B00F5" w:rsidRDefault="007F565F" w:rsidP="00E7605C">
            <w:pPr>
              <w:jc w:val="center"/>
              <w:cnfStyle w:val="000000100000"/>
              <w:rPr>
                <w:lang w:eastAsia="zh-CN"/>
              </w:rPr>
            </w:pPr>
            <w:r w:rsidRPr="001B00F5">
              <w:rPr>
                <w:rFonts w:hint="eastAsia"/>
                <w:lang w:eastAsia="zh-CN"/>
              </w:rPr>
              <w:t>Input</w:t>
            </w:r>
          </w:p>
        </w:tc>
        <w:tc>
          <w:tcPr>
            <w:tcW w:w="920" w:type="pct"/>
            <w:tcBorders>
              <w:top w:val="none" w:sz="0" w:space="0" w:color="auto"/>
              <w:bottom w:val="none" w:sz="0" w:space="0" w:color="auto"/>
            </w:tcBorders>
          </w:tcPr>
          <w:p w:rsidR="007F565F" w:rsidRPr="001B00F5" w:rsidRDefault="007F565F" w:rsidP="00E7605C">
            <w:pPr>
              <w:jc w:val="center"/>
              <w:cnfStyle w:val="000000100000"/>
              <w:rPr>
                <w:lang w:eastAsia="zh-CN"/>
              </w:rPr>
            </w:pPr>
            <w:r w:rsidRPr="001B00F5">
              <w:rPr>
                <w:rFonts w:hint="eastAsia"/>
                <w:lang w:eastAsia="zh-CN"/>
              </w:rPr>
              <w:t>1</w:t>
            </w:r>
          </w:p>
        </w:tc>
        <w:tc>
          <w:tcPr>
            <w:tcW w:w="1669" w:type="pct"/>
            <w:tcBorders>
              <w:top w:val="none" w:sz="0" w:space="0" w:color="auto"/>
              <w:bottom w:val="none" w:sz="0" w:space="0" w:color="auto"/>
            </w:tcBorders>
          </w:tcPr>
          <w:p w:rsidR="007F565F" w:rsidRPr="001B00F5" w:rsidRDefault="007F565F" w:rsidP="00E7605C">
            <w:pPr>
              <w:jc w:val="left"/>
              <w:cnfStyle w:val="000000100000"/>
              <w:rPr>
                <w:lang w:eastAsia="zh-CN"/>
              </w:rPr>
            </w:pPr>
            <w:r>
              <w:rPr>
                <w:lang w:eastAsia="zh-CN"/>
              </w:rPr>
              <w:t>R</w:t>
            </w:r>
            <w:r>
              <w:rPr>
                <w:rFonts w:hint="eastAsia"/>
                <w:lang w:eastAsia="zh-CN"/>
              </w:rPr>
              <w:t>eset</w:t>
            </w:r>
          </w:p>
        </w:tc>
      </w:tr>
      <w:tr w:rsidR="007F565F" w:rsidTr="007F565F">
        <w:trPr>
          <w:jc w:val="center"/>
        </w:trPr>
        <w:tc>
          <w:tcPr>
            <w:cnfStyle w:val="001000000000"/>
            <w:tcW w:w="5000" w:type="pct"/>
            <w:gridSpan w:val="4"/>
          </w:tcPr>
          <w:p w:rsidR="007F565F" w:rsidRPr="001B00F5" w:rsidRDefault="007F565F" w:rsidP="00E7605C">
            <w:pPr>
              <w:jc w:val="left"/>
              <w:rPr>
                <w:lang w:eastAsia="zh-CN"/>
              </w:rPr>
            </w:pPr>
            <w:r>
              <w:rPr>
                <w:lang w:eastAsia="zh-CN"/>
              </w:rPr>
              <w:t>M</w:t>
            </w:r>
            <w:r>
              <w:rPr>
                <w:rFonts w:hint="eastAsia"/>
                <w:lang w:eastAsia="zh-CN"/>
              </w:rPr>
              <w:t xml:space="preserve">emory </w:t>
            </w:r>
            <w:r>
              <w:rPr>
                <w:lang w:eastAsia="zh-CN"/>
              </w:rPr>
              <w:t>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r w:rsidRPr="000B7C28">
              <w:rPr>
                <w:b w:val="0"/>
              </w:rPr>
              <w:t>h</w:t>
            </w:r>
            <w:r w:rsidRPr="000B7C28">
              <w:rPr>
                <w:rFonts w:hint="eastAsia"/>
                <w:b w:val="0"/>
              </w:rPr>
              <w:t>sel</w:t>
            </w:r>
          </w:p>
        </w:tc>
        <w:tc>
          <w:tcPr>
            <w:tcW w:w="955" w:type="pct"/>
            <w:tcBorders>
              <w:top w:val="none" w:sz="0" w:space="0" w:color="auto"/>
              <w:bottom w:val="none" w:sz="0" w:space="0" w:color="auto"/>
            </w:tcBorders>
          </w:tcPr>
          <w:p w:rsidR="007F565F" w:rsidRPr="00DB6E1B" w:rsidRDefault="007F565F" w:rsidP="00E7605C">
            <w:pPr>
              <w:jc w:val="center"/>
              <w:cnfStyle w:val="000000100000"/>
            </w:pPr>
            <w:r>
              <w:t>I</w:t>
            </w:r>
            <w:r>
              <w:rPr>
                <w:rFonts w:hint="eastAsia"/>
              </w:rPr>
              <w:t>nput</w:t>
            </w:r>
          </w:p>
        </w:tc>
        <w:tc>
          <w:tcPr>
            <w:tcW w:w="920" w:type="pct"/>
            <w:tcBorders>
              <w:top w:val="none" w:sz="0" w:space="0" w:color="auto"/>
              <w:bottom w:val="none" w:sz="0" w:space="0" w:color="auto"/>
            </w:tcBorders>
          </w:tcPr>
          <w:p w:rsidR="007F565F" w:rsidRPr="00DB6E1B" w:rsidRDefault="007F565F" w:rsidP="00E7605C">
            <w:pPr>
              <w:jc w:val="center"/>
              <w:cnfStyle w:val="000000100000"/>
            </w:pPr>
            <w:r>
              <w:rPr>
                <w:rFonts w:hint="eastAsia"/>
              </w:rPr>
              <w:t>1</w:t>
            </w:r>
          </w:p>
        </w:tc>
        <w:tc>
          <w:tcPr>
            <w:tcW w:w="1669" w:type="pct"/>
            <w:tcBorders>
              <w:top w:val="none" w:sz="0" w:space="0" w:color="auto"/>
              <w:bottom w:val="none" w:sz="0" w:space="0" w:color="auto"/>
            </w:tcBorders>
          </w:tcPr>
          <w:p w:rsidR="007F565F" w:rsidRPr="001B00F5" w:rsidRDefault="007F565F" w:rsidP="00E7605C">
            <w:pPr>
              <w:jc w:val="left"/>
              <w:cnfStyle w:val="000000100000"/>
              <w:rPr>
                <w:lang w:eastAsia="zh-CN"/>
              </w:rPr>
            </w:pPr>
            <w:r>
              <w:rPr>
                <w:lang w:eastAsia="zh-CN"/>
              </w:rPr>
              <w:t>Memory access bus interface</w:t>
            </w:r>
          </w:p>
        </w:tc>
      </w:tr>
      <w:tr w:rsidR="007F565F" w:rsidTr="007F565F">
        <w:trPr>
          <w:jc w:val="center"/>
        </w:trPr>
        <w:tc>
          <w:tcPr>
            <w:cnfStyle w:val="001000000000"/>
            <w:tcW w:w="1456" w:type="pct"/>
          </w:tcPr>
          <w:p w:rsidR="007F565F" w:rsidRPr="000B7C28" w:rsidRDefault="007F565F" w:rsidP="00E7605C">
            <w:pPr>
              <w:rPr>
                <w:b w:val="0"/>
              </w:rPr>
            </w:pPr>
            <w:r w:rsidRPr="000B7C28">
              <w:rPr>
                <w:b w:val="0"/>
              </w:rPr>
              <w:t>h</w:t>
            </w:r>
            <w:r w:rsidRPr="000B7C28">
              <w:rPr>
                <w:rFonts w:hint="eastAsia"/>
                <w:b w:val="0"/>
              </w:rPr>
              <w:t>trans</w:t>
            </w:r>
          </w:p>
        </w:tc>
        <w:tc>
          <w:tcPr>
            <w:tcW w:w="955" w:type="pct"/>
          </w:tcPr>
          <w:p w:rsidR="007F565F" w:rsidRPr="00DB6E1B" w:rsidRDefault="007F565F" w:rsidP="00E7605C">
            <w:pPr>
              <w:jc w:val="center"/>
              <w:cnfStyle w:val="000000000000"/>
            </w:pPr>
            <w:r>
              <w:t>I</w:t>
            </w:r>
            <w:r>
              <w:rPr>
                <w:rFonts w:hint="eastAsia"/>
              </w:rPr>
              <w:t>nput</w:t>
            </w:r>
          </w:p>
        </w:tc>
        <w:tc>
          <w:tcPr>
            <w:tcW w:w="920" w:type="pct"/>
          </w:tcPr>
          <w:p w:rsidR="007F565F" w:rsidRPr="00DB6E1B" w:rsidRDefault="007F565F" w:rsidP="00E7605C">
            <w:pPr>
              <w:jc w:val="center"/>
              <w:cnfStyle w:val="000000000000"/>
            </w:pPr>
            <w:r>
              <w:rPr>
                <w:rFonts w:hint="eastAsia"/>
              </w:rPr>
              <w:t>2</w:t>
            </w:r>
          </w:p>
        </w:tc>
        <w:tc>
          <w:tcPr>
            <w:tcW w:w="1669" w:type="pct"/>
          </w:tcPr>
          <w:p w:rsidR="007F565F" w:rsidRDefault="007F565F" w:rsidP="00E7605C">
            <w:pPr>
              <w:cnfStyle w:val="000000000000"/>
            </w:pPr>
            <w:r w:rsidRPr="0066210F">
              <w:rPr>
                <w:lang w:eastAsia="zh-CN"/>
              </w:rPr>
              <w:t>Memory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p>
        </w:tc>
        <w:tc>
          <w:tcPr>
            <w:tcW w:w="955" w:type="pct"/>
            <w:tcBorders>
              <w:top w:val="none" w:sz="0" w:space="0" w:color="auto"/>
              <w:bottom w:val="none" w:sz="0" w:space="0" w:color="auto"/>
            </w:tcBorders>
          </w:tcPr>
          <w:p w:rsidR="007F565F" w:rsidRPr="00DB6E1B" w:rsidRDefault="007F565F" w:rsidP="00E7605C">
            <w:pPr>
              <w:jc w:val="center"/>
              <w:cnfStyle w:val="000000100000"/>
            </w:pPr>
          </w:p>
        </w:tc>
        <w:tc>
          <w:tcPr>
            <w:tcW w:w="920" w:type="pct"/>
            <w:tcBorders>
              <w:top w:val="none" w:sz="0" w:space="0" w:color="auto"/>
              <w:bottom w:val="none" w:sz="0" w:space="0" w:color="auto"/>
            </w:tcBorders>
          </w:tcPr>
          <w:p w:rsidR="007F565F" w:rsidRPr="00DB6E1B" w:rsidRDefault="007F565F" w:rsidP="00E7605C">
            <w:pPr>
              <w:jc w:val="center"/>
              <w:cnfStyle w:val="000000100000"/>
            </w:pPr>
          </w:p>
        </w:tc>
        <w:tc>
          <w:tcPr>
            <w:tcW w:w="1669" w:type="pct"/>
            <w:tcBorders>
              <w:top w:val="none" w:sz="0" w:space="0" w:color="auto"/>
              <w:bottom w:val="none" w:sz="0" w:space="0" w:color="auto"/>
            </w:tcBorders>
          </w:tcPr>
          <w:p w:rsidR="007F565F" w:rsidRDefault="007F565F" w:rsidP="00E7605C">
            <w:pPr>
              <w:cnfStyle w:val="000000100000"/>
            </w:pPr>
          </w:p>
        </w:tc>
      </w:tr>
      <w:tr w:rsidR="007F565F" w:rsidTr="007F565F">
        <w:trPr>
          <w:jc w:val="center"/>
        </w:trPr>
        <w:tc>
          <w:tcPr>
            <w:cnfStyle w:val="001000000000"/>
            <w:tcW w:w="1456" w:type="pct"/>
          </w:tcPr>
          <w:p w:rsidR="007F565F" w:rsidRPr="000B7C28" w:rsidRDefault="007F565F" w:rsidP="00E7605C">
            <w:pPr>
              <w:rPr>
                <w:b w:val="0"/>
              </w:rPr>
            </w:pPr>
          </w:p>
        </w:tc>
        <w:tc>
          <w:tcPr>
            <w:tcW w:w="955" w:type="pct"/>
          </w:tcPr>
          <w:p w:rsidR="007F565F" w:rsidRDefault="007F565F" w:rsidP="00E7605C">
            <w:pPr>
              <w:jc w:val="center"/>
              <w:cnfStyle w:val="000000000000"/>
            </w:pPr>
          </w:p>
        </w:tc>
        <w:tc>
          <w:tcPr>
            <w:tcW w:w="920" w:type="pct"/>
          </w:tcPr>
          <w:p w:rsidR="007F565F" w:rsidRDefault="007F565F" w:rsidP="00E7605C">
            <w:pPr>
              <w:jc w:val="center"/>
              <w:cnfStyle w:val="000000000000"/>
            </w:pPr>
          </w:p>
        </w:tc>
        <w:tc>
          <w:tcPr>
            <w:tcW w:w="1669" w:type="pct"/>
          </w:tcPr>
          <w:p w:rsidR="007F565F" w:rsidRDefault="007F565F" w:rsidP="00E7605C">
            <w:pPr>
              <w:cnfStyle w:val="000000000000"/>
            </w:pPr>
          </w:p>
        </w:tc>
      </w:tr>
      <w:tr w:rsidR="007F565F" w:rsidTr="007F565F">
        <w:trPr>
          <w:cnfStyle w:val="000000100000"/>
          <w:jc w:val="center"/>
        </w:trPr>
        <w:tc>
          <w:tcPr>
            <w:cnfStyle w:val="001000000000"/>
            <w:tcW w:w="5000" w:type="pct"/>
            <w:gridSpan w:val="4"/>
            <w:tcBorders>
              <w:top w:val="none" w:sz="0" w:space="0" w:color="auto"/>
              <w:bottom w:val="none" w:sz="0" w:space="0" w:color="auto"/>
            </w:tcBorders>
          </w:tcPr>
          <w:p w:rsidR="007F565F" w:rsidRPr="00D26247" w:rsidRDefault="007F565F" w:rsidP="00E7605C">
            <w:pPr>
              <w:jc w:val="left"/>
              <w:rPr>
                <w:lang w:eastAsia="zh-CN"/>
              </w:rPr>
            </w:pPr>
            <w:r>
              <w:rPr>
                <w:lang w:eastAsia="zh-CN"/>
              </w:rPr>
              <w:t>Slave 1</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tcW w:w="1456" w:type="pct"/>
          </w:tcPr>
          <w:p w:rsidR="007F565F" w:rsidRPr="000B7C28" w:rsidRDefault="007F565F" w:rsidP="00E7605C">
            <w:pPr>
              <w:rPr>
                <w:b w:val="0"/>
              </w:rPr>
            </w:pPr>
            <w:r w:rsidRPr="000B7C28">
              <w:rPr>
                <w:b w:val="0"/>
              </w:rPr>
              <w:t>s1_hsel</w:t>
            </w:r>
          </w:p>
        </w:tc>
        <w:tc>
          <w:tcPr>
            <w:tcW w:w="955" w:type="pct"/>
          </w:tcPr>
          <w:p w:rsidR="007F565F" w:rsidRDefault="007F565F" w:rsidP="00E7605C">
            <w:pPr>
              <w:jc w:val="center"/>
              <w:cnfStyle w:val="000000000000"/>
            </w:pPr>
            <w:r w:rsidRPr="004512F4">
              <w:rPr>
                <w:rFonts w:hint="eastAsia"/>
              </w:rPr>
              <w:t>Output</w:t>
            </w:r>
          </w:p>
        </w:tc>
        <w:tc>
          <w:tcPr>
            <w:tcW w:w="920" w:type="pct"/>
          </w:tcPr>
          <w:p w:rsidR="007F565F" w:rsidRDefault="007F565F" w:rsidP="00E7605C">
            <w:pPr>
              <w:jc w:val="center"/>
              <w:cnfStyle w:val="000000000000"/>
            </w:pPr>
            <w:r>
              <w:rPr>
                <w:rFonts w:hint="eastAsia"/>
              </w:rPr>
              <w:t>1</w:t>
            </w:r>
          </w:p>
        </w:tc>
        <w:tc>
          <w:tcPr>
            <w:tcW w:w="1669" w:type="pct"/>
          </w:tcPr>
          <w:p w:rsidR="007F565F" w:rsidRDefault="007F565F" w:rsidP="00E7605C">
            <w:pPr>
              <w:cnfStyle w:val="000000000000"/>
            </w:pPr>
            <w:r>
              <w:rPr>
                <w:lang w:eastAsia="zh-CN"/>
              </w:rPr>
              <w:t>EFC</w:t>
            </w:r>
            <w:r w:rsidRPr="00516BAE">
              <w:rPr>
                <w:lang w:eastAsia="zh-CN"/>
              </w:rPr>
              <w:t xml:space="preserve">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r w:rsidRPr="000B7C28">
              <w:rPr>
                <w:b w:val="0"/>
              </w:rPr>
              <w:t>s1_htrans</w:t>
            </w:r>
          </w:p>
        </w:tc>
        <w:tc>
          <w:tcPr>
            <w:tcW w:w="955" w:type="pct"/>
            <w:tcBorders>
              <w:top w:val="none" w:sz="0" w:space="0" w:color="auto"/>
              <w:bottom w:val="none" w:sz="0" w:space="0" w:color="auto"/>
            </w:tcBorders>
          </w:tcPr>
          <w:p w:rsidR="007F565F" w:rsidRDefault="007F565F" w:rsidP="00E7605C">
            <w:pPr>
              <w:jc w:val="center"/>
              <w:cnfStyle w:val="00000010000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pPr>
            <w:r>
              <w:rPr>
                <w:lang w:eastAsia="zh-CN"/>
              </w:rPr>
              <w:t>EFC</w:t>
            </w:r>
            <w:r w:rsidRPr="00516BAE">
              <w:rPr>
                <w:lang w:eastAsia="zh-CN"/>
              </w:rPr>
              <w:t xml:space="preserve"> access bus interface</w:t>
            </w:r>
          </w:p>
        </w:tc>
      </w:tr>
      <w:tr w:rsidR="007F565F" w:rsidTr="007F565F">
        <w:trPr>
          <w:jc w:val="center"/>
        </w:trPr>
        <w:tc>
          <w:tcPr>
            <w:cnfStyle w:val="001000000000"/>
            <w:tcW w:w="1456" w:type="pct"/>
          </w:tcPr>
          <w:p w:rsidR="007F565F" w:rsidRPr="000B7C28" w:rsidRDefault="007F565F" w:rsidP="00E7605C">
            <w:pPr>
              <w:rPr>
                <w:b w:val="0"/>
              </w:rPr>
            </w:pPr>
          </w:p>
        </w:tc>
        <w:tc>
          <w:tcPr>
            <w:tcW w:w="955" w:type="pct"/>
          </w:tcPr>
          <w:p w:rsidR="007F565F" w:rsidRDefault="007F565F" w:rsidP="00E7605C">
            <w:pPr>
              <w:jc w:val="center"/>
              <w:cnfStyle w:val="000000000000"/>
            </w:pPr>
          </w:p>
        </w:tc>
        <w:tc>
          <w:tcPr>
            <w:tcW w:w="920" w:type="pct"/>
          </w:tcPr>
          <w:p w:rsidR="007F565F" w:rsidRDefault="007F565F" w:rsidP="00E7605C">
            <w:pPr>
              <w:jc w:val="center"/>
              <w:cnfStyle w:val="000000000000"/>
            </w:pPr>
          </w:p>
        </w:tc>
        <w:tc>
          <w:tcPr>
            <w:tcW w:w="1669" w:type="pct"/>
          </w:tcPr>
          <w:p w:rsidR="007F565F" w:rsidRDefault="007F565F" w:rsidP="00E7605C">
            <w:pPr>
              <w:cnfStyle w:val="000000000000"/>
            </w:pPr>
          </w:p>
        </w:tc>
      </w:tr>
      <w:tr w:rsidR="007F565F" w:rsidTr="007F565F">
        <w:trPr>
          <w:cnfStyle w:val="000000100000"/>
          <w:jc w:val="center"/>
        </w:trPr>
        <w:tc>
          <w:tcPr>
            <w:cnfStyle w:val="001000000000"/>
            <w:tcW w:w="5000" w:type="pct"/>
            <w:gridSpan w:val="4"/>
            <w:tcBorders>
              <w:top w:val="none" w:sz="0" w:space="0" w:color="auto"/>
              <w:bottom w:val="none" w:sz="0" w:space="0" w:color="auto"/>
            </w:tcBorders>
          </w:tcPr>
          <w:p w:rsidR="007F565F" w:rsidRPr="00516BAE" w:rsidRDefault="007F565F" w:rsidP="00E7605C">
            <w:pPr>
              <w:jc w:val="left"/>
              <w:rPr>
                <w:lang w:eastAsia="zh-CN"/>
              </w:rPr>
            </w:pPr>
            <w:r>
              <w:rPr>
                <w:lang w:eastAsia="zh-CN"/>
              </w:rPr>
              <w:t>Slave 2</w:t>
            </w:r>
            <w:r w:rsidRPr="00D26247">
              <w:rPr>
                <w:rFonts w:hint="eastAsia"/>
                <w:lang w:eastAsia="zh-CN"/>
              </w:rPr>
              <w:t xml:space="preserve"> </w:t>
            </w:r>
            <w:r w:rsidRPr="00D26247">
              <w:rPr>
                <w:lang w:eastAsia="zh-CN"/>
              </w:rPr>
              <w:t>access bus interface</w:t>
            </w:r>
          </w:p>
        </w:tc>
      </w:tr>
      <w:tr w:rsidR="007F565F" w:rsidTr="007F565F">
        <w:trPr>
          <w:jc w:val="center"/>
        </w:trPr>
        <w:tc>
          <w:tcPr>
            <w:cnfStyle w:val="001000000000"/>
            <w:tcW w:w="1456" w:type="pct"/>
          </w:tcPr>
          <w:p w:rsidR="007F565F" w:rsidRPr="000B7C28" w:rsidRDefault="007F565F" w:rsidP="00E7605C">
            <w:pPr>
              <w:rPr>
                <w:b w:val="0"/>
              </w:rPr>
            </w:pPr>
            <w:r>
              <w:rPr>
                <w:b w:val="0"/>
              </w:rPr>
              <w:t>s2</w:t>
            </w:r>
            <w:r w:rsidRPr="000B7C28">
              <w:rPr>
                <w:b w:val="0"/>
              </w:rPr>
              <w:t>_hsel</w:t>
            </w:r>
          </w:p>
        </w:tc>
        <w:tc>
          <w:tcPr>
            <w:tcW w:w="955" w:type="pct"/>
          </w:tcPr>
          <w:p w:rsidR="007F565F" w:rsidRDefault="007F565F" w:rsidP="00E7605C">
            <w:pPr>
              <w:jc w:val="center"/>
              <w:cnfStyle w:val="000000000000"/>
            </w:pPr>
            <w:r w:rsidRPr="004512F4">
              <w:rPr>
                <w:rFonts w:hint="eastAsia"/>
              </w:rPr>
              <w:t>Output</w:t>
            </w:r>
          </w:p>
        </w:tc>
        <w:tc>
          <w:tcPr>
            <w:tcW w:w="920" w:type="pct"/>
          </w:tcPr>
          <w:p w:rsidR="007F565F" w:rsidRDefault="007F565F" w:rsidP="00E7605C">
            <w:pPr>
              <w:jc w:val="center"/>
              <w:cnfStyle w:val="000000000000"/>
            </w:pPr>
            <w:r>
              <w:rPr>
                <w:rFonts w:hint="eastAsia"/>
              </w:rPr>
              <w:t>1</w:t>
            </w:r>
          </w:p>
        </w:tc>
        <w:tc>
          <w:tcPr>
            <w:tcW w:w="1669" w:type="pct"/>
          </w:tcPr>
          <w:p w:rsidR="007F565F" w:rsidRDefault="007F565F" w:rsidP="00E7605C">
            <w:pPr>
              <w:cnfStyle w:val="000000000000"/>
            </w:pPr>
            <w:r>
              <w:rPr>
                <w:lang w:eastAsia="zh-CN"/>
              </w:rPr>
              <w:t>ROM1</w:t>
            </w:r>
            <w:r w:rsidRPr="00516BAE">
              <w:rPr>
                <w:lang w:eastAsia="zh-CN"/>
              </w:rPr>
              <w:t xml:space="preserve"> access bus interface</w:t>
            </w:r>
          </w:p>
        </w:tc>
      </w:tr>
      <w:tr w:rsidR="007F565F" w:rsidTr="007F565F">
        <w:trPr>
          <w:cnfStyle w:val="000000100000"/>
          <w:jc w:val="center"/>
        </w:trPr>
        <w:tc>
          <w:tcPr>
            <w:cnfStyle w:val="001000000000"/>
            <w:tcW w:w="1456" w:type="pct"/>
            <w:tcBorders>
              <w:top w:val="none" w:sz="0" w:space="0" w:color="auto"/>
              <w:bottom w:val="none" w:sz="0" w:space="0" w:color="auto"/>
            </w:tcBorders>
          </w:tcPr>
          <w:p w:rsidR="007F565F" w:rsidRPr="000B7C28" w:rsidRDefault="007F565F" w:rsidP="00E7605C">
            <w:pPr>
              <w:rPr>
                <w:b w:val="0"/>
              </w:rPr>
            </w:pPr>
            <w:r>
              <w:rPr>
                <w:b w:val="0"/>
              </w:rPr>
              <w:t>s2</w:t>
            </w:r>
            <w:r w:rsidRPr="000B7C28">
              <w:rPr>
                <w:b w:val="0"/>
              </w:rPr>
              <w:t>_htrans</w:t>
            </w:r>
          </w:p>
        </w:tc>
        <w:tc>
          <w:tcPr>
            <w:tcW w:w="955" w:type="pct"/>
            <w:tcBorders>
              <w:top w:val="none" w:sz="0" w:space="0" w:color="auto"/>
              <w:bottom w:val="none" w:sz="0" w:space="0" w:color="auto"/>
            </w:tcBorders>
          </w:tcPr>
          <w:p w:rsidR="007F565F" w:rsidRDefault="007F565F" w:rsidP="00E7605C">
            <w:pPr>
              <w:jc w:val="center"/>
              <w:cnfStyle w:val="000000100000"/>
            </w:pPr>
            <w:r w:rsidRPr="004512F4">
              <w:rPr>
                <w:rFonts w:hint="eastAsia"/>
              </w:rPr>
              <w:t>Output</w:t>
            </w:r>
          </w:p>
        </w:tc>
        <w:tc>
          <w:tcPr>
            <w:tcW w:w="920" w:type="pct"/>
            <w:tcBorders>
              <w:top w:val="none" w:sz="0" w:space="0" w:color="auto"/>
              <w:bottom w:val="none" w:sz="0" w:space="0" w:color="auto"/>
            </w:tcBorders>
          </w:tcPr>
          <w:p w:rsidR="007F565F" w:rsidRDefault="007F565F" w:rsidP="00E7605C">
            <w:pPr>
              <w:jc w:val="center"/>
              <w:cnfStyle w:val="000000100000"/>
            </w:pPr>
            <w:r>
              <w:rPr>
                <w:rFonts w:hint="eastAsia"/>
              </w:rPr>
              <w:t>2</w:t>
            </w:r>
          </w:p>
        </w:tc>
        <w:tc>
          <w:tcPr>
            <w:tcW w:w="1669" w:type="pct"/>
            <w:tcBorders>
              <w:top w:val="none" w:sz="0" w:space="0" w:color="auto"/>
              <w:bottom w:val="none" w:sz="0" w:space="0" w:color="auto"/>
            </w:tcBorders>
          </w:tcPr>
          <w:p w:rsidR="007F565F" w:rsidRDefault="007F565F" w:rsidP="00E7605C">
            <w:pPr>
              <w:cnfStyle w:val="000000100000"/>
            </w:pPr>
            <w:r>
              <w:rPr>
                <w:lang w:eastAsia="zh-CN"/>
              </w:rPr>
              <w:t>ROM1</w:t>
            </w:r>
            <w:r w:rsidRPr="00516BAE">
              <w:rPr>
                <w:lang w:eastAsia="zh-CN"/>
              </w:rPr>
              <w:t xml:space="preserve"> access bus interface</w:t>
            </w:r>
          </w:p>
        </w:tc>
      </w:tr>
    </w:tbl>
    <w:p w:rsidR="007F565F" w:rsidRDefault="007F565F" w:rsidP="007F565F"/>
    <w:p w:rsidR="00AC69A1" w:rsidRDefault="00AC69A1" w:rsidP="007F565F"/>
    <w:p w:rsidR="00AC69A1" w:rsidRDefault="00AC69A1">
      <w:pPr>
        <w:widowControl/>
        <w:suppressAutoHyphens w:val="0"/>
        <w:spacing w:before="0" w:after="0"/>
        <w:jc w:val="left"/>
      </w:pPr>
      <w:r>
        <w:br w:type="page"/>
      </w:r>
    </w:p>
    <w:p w:rsidR="00AC69A1" w:rsidRDefault="00AC69A1" w:rsidP="00AC69A1">
      <w:pPr>
        <w:pStyle w:val="1"/>
      </w:pPr>
      <w:bookmarkStart w:id="45" w:name="_Toc481563091"/>
      <w:r w:rsidRPr="00AC69A1">
        <w:lastRenderedPageBreak/>
        <w:t>Instruction Decoder Unit(IDU)</w:t>
      </w:r>
      <w:bookmarkEnd w:id="45"/>
    </w:p>
    <w:p w:rsidR="006A0399" w:rsidRDefault="006A0399" w:rsidP="006A0399">
      <w:pPr>
        <w:pStyle w:val="2"/>
      </w:pPr>
      <w:bookmarkStart w:id="46" w:name="_Toc481563092"/>
      <w:r>
        <w:t>Overview</w:t>
      </w:r>
      <w:bookmarkEnd w:id="46"/>
    </w:p>
    <w:p w:rsidR="006A0399" w:rsidRDefault="006A0399" w:rsidP="006A0399">
      <w:pPr>
        <w:pStyle w:val="3"/>
      </w:pPr>
      <w:bookmarkStart w:id="47" w:name="_Toc481563093"/>
      <w:r>
        <w:rPr>
          <w:rFonts w:hint="cs"/>
        </w:rPr>
        <w:t>Introduction</w:t>
      </w:r>
      <w:bookmarkEnd w:id="47"/>
    </w:p>
    <w:p w:rsidR="006A0399" w:rsidRDefault="006A0399" w:rsidP="006A0399">
      <w:r>
        <w:t>4 wide decoder, 4 instructions can be decoded in one cycle</w:t>
      </w:r>
    </w:p>
    <w:p w:rsidR="006A0399" w:rsidRDefault="006A0399" w:rsidP="006A0399">
      <w:r>
        <w:t>.</w:t>
      </w:r>
    </w:p>
    <w:p w:rsidR="006A0399" w:rsidRPr="00F80133" w:rsidRDefault="006A0399" w:rsidP="006A0399"/>
    <w:p w:rsidR="006A0399" w:rsidRDefault="006A0399" w:rsidP="006A0399">
      <w:pPr>
        <w:pStyle w:val="3"/>
      </w:pPr>
      <w:bookmarkStart w:id="48" w:name="_Toc481563094"/>
      <w:r>
        <w:t>Signals</w:t>
      </w:r>
      <w:bookmarkEnd w:id="48"/>
    </w:p>
    <w:p w:rsidR="006A0399" w:rsidRDefault="006A0399" w:rsidP="006A0399">
      <w:pPr>
        <w:pStyle w:val="ae"/>
        <w:keepNext/>
        <w:jc w:val="center"/>
      </w:pPr>
      <w:bookmarkStart w:id="49" w:name="_Toc481563133"/>
      <w:r>
        <w:t xml:space="preserve">Table </w:t>
      </w:r>
      <w:fldSimple w:instr=" STYLEREF 1 \s ">
        <w:r w:rsidR="009B72B9">
          <w:rPr>
            <w:noProof/>
          </w:rPr>
          <w:t>4</w:t>
        </w:r>
      </w:fldSimple>
      <w:r>
        <w:noBreakHyphen/>
      </w:r>
      <w:fldSimple w:instr=" SEQ Table \* ARABIC \s 1 ">
        <w:r w:rsidR="009B72B9">
          <w:rPr>
            <w:noProof/>
          </w:rPr>
          <w:t>1</w:t>
        </w:r>
      </w:fldSimple>
      <w:r>
        <w:t xml:space="preserve"> </w:t>
      </w:r>
      <w:r w:rsidR="00A80F56">
        <w:t>decode</w:t>
      </w:r>
      <w:r>
        <w:t xml:space="preserve"> unit port signals</w:t>
      </w:r>
      <w:bookmarkEnd w:id="49"/>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6A0399" w:rsidTr="00A80F56">
        <w:trPr>
          <w:cnfStyle w:val="100000000000"/>
        </w:trPr>
        <w:tc>
          <w:tcPr>
            <w:cnfStyle w:val="001000000000"/>
            <w:tcW w:w="904" w:type="pct"/>
            <w:tcBorders>
              <w:bottom w:val="none" w:sz="0" w:space="0" w:color="auto"/>
            </w:tcBorders>
          </w:tcPr>
          <w:p w:rsidR="006A0399" w:rsidRPr="001B00F5" w:rsidRDefault="006A0399"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6A0399" w:rsidRPr="001B00F5" w:rsidRDefault="006A0399" w:rsidP="00A80F56">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6A0399" w:rsidRPr="001B00F5" w:rsidRDefault="006A0399" w:rsidP="00A80F56">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6A0399" w:rsidRPr="001B00F5" w:rsidRDefault="006A0399" w:rsidP="00A80F56">
            <w:pPr>
              <w:jc w:val="center"/>
              <w:cnfStyle w:val="100000000000"/>
              <w:rPr>
                <w:lang w:eastAsia="zh-CN"/>
              </w:rPr>
            </w:pPr>
            <w:r w:rsidRPr="001B00F5">
              <w:rPr>
                <w:rFonts w:hint="cs"/>
                <w:lang w:eastAsia="zh-CN"/>
              </w:rPr>
              <w:t>D</w:t>
            </w:r>
            <w:r w:rsidRPr="001B00F5">
              <w:rPr>
                <w:lang w:eastAsia="zh-CN"/>
              </w:rPr>
              <w:t>escription</w:t>
            </w:r>
          </w:p>
        </w:tc>
      </w:tr>
      <w:tr w:rsidR="006A0399" w:rsidTr="00A80F56">
        <w:trPr>
          <w:cnfStyle w:val="000000100000"/>
        </w:trPr>
        <w:tc>
          <w:tcPr>
            <w:cnfStyle w:val="001000000000"/>
            <w:tcW w:w="904" w:type="pct"/>
            <w:tcBorders>
              <w:top w:val="none" w:sz="0" w:space="0" w:color="auto"/>
              <w:bottom w:val="none" w:sz="0" w:space="0" w:color="auto"/>
            </w:tcBorders>
          </w:tcPr>
          <w:p w:rsidR="006A0399" w:rsidRPr="001B00F5" w:rsidRDefault="006A0399"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6A0399" w:rsidRPr="001B00F5" w:rsidRDefault="006A0399" w:rsidP="00A80F56">
            <w:pPr>
              <w:jc w:val="center"/>
              <w:cnfStyle w:val="00000010000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6A0399" w:rsidRPr="001B00F5" w:rsidRDefault="006A0399" w:rsidP="00A80F56">
            <w:pPr>
              <w:jc w:val="center"/>
              <w:cnfStyle w:val="000000100000"/>
              <w:rPr>
                <w:lang w:eastAsia="zh-CN"/>
              </w:rPr>
            </w:pPr>
            <w:r w:rsidRPr="001B00F5">
              <w:rPr>
                <w:rFonts w:hint="eastAsia"/>
                <w:lang w:eastAsia="zh-CN"/>
              </w:rPr>
              <w:t>1</w:t>
            </w:r>
          </w:p>
        </w:tc>
        <w:tc>
          <w:tcPr>
            <w:tcW w:w="3038" w:type="pct"/>
            <w:tcBorders>
              <w:top w:val="none" w:sz="0" w:space="0" w:color="auto"/>
              <w:bottom w:val="none" w:sz="0" w:space="0" w:color="auto"/>
            </w:tcBorders>
          </w:tcPr>
          <w:p w:rsidR="006A0399" w:rsidRPr="001B00F5" w:rsidRDefault="006A0399" w:rsidP="00A80F56">
            <w:pPr>
              <w:jc w:val="left"/>
              <w:cnfStyle w:val="000000100000"/>
              <w:rPr>
                <w:lang w:eastAsia="zh-CN"/>
              </w:rPr>
            </w:pPr>
            <w:r>
              <w:rPr>
                <w:lang w:eastAsia="zh-CN"/>
              </w:rPr>
              <w:t>system clock</w:t>
            </w:r>
          </w:p>
        </w:tc>
      </w:tr>
      <w:tr w:rsidR="006A0399" w:rsidTr="00A80F56">
        <w:tc>
          <w:tcPr>
            <w:cnfStyle w:val="001000000000"/>
            <w:tcW w:w="904" w:type="pct"/>
          </w:tcPr>
          <w:p w:rsidR="006A0399" w:rsidRPr="001B00F5" w:rsidRDefault="006A0399" w:rsidP="00A80F56">
            <w:pPr>
              <w:jc w:val="left"/>
              <w:rPr>
                <w:b w:val="0"/>
                <w:lang w:eastAsia="zh-CN"/>
              </w:rPr>
            </w:pPr>
            <w:r>
              <w:rPr>
                <w:b w:val="0"/>
                <w:lang w:eastAsia="zh-CN"/>
              </w:rPr>
              <w:t>reset_n</w:t>
            </w:r>
          </w:p>
        </w:tc>
        <w:tc>
          <w:tcPr>
            <w:tcW w:w="606" w:type="pct"/>
          </w:tcPr>
          <w:p w:rsidR="006A0399" w:rsidRPr="001B00F5" w:rsidRDefault="006A0399" w:rsidP="00A80F56">
            <w:pPr>
              <w:jc w:val="center"/>
              <w:cnfStyle w:val="000000000000"/>
              <w:rPr>
                <w:lang w:eastAsia="zh-CN"/>
              </w:rPr>
            </w:pPr>
            <w:r>
              <w:rPr>
                <w:lang w:eastAsia="zh-CN"/>
              </w:rPr>
              <w:t>input</w:t>
            </w:r>
          </w:p>
        </w:tc>
        <w:tc>
          <w:tcPr>
            <w:tcW w:w="452" w:type="pct"/>
          </w:tcPr>
          <w:p w:rsidR="006A0399" w:rsidRPr="001B00F5" w:rsidRDefault="006A0399" w:rsidP="00A80F56">
            <w:pPr>
              <w:jc w:val="center"/>
              <w:cnfStyle w:val="000000000000"/>
              <w:rPr>
                <w:lang w:eastAsia="zh-CN"/>
              </w:rPr>
            </w:pPr>
            <w:r>
              <w:rPr>
                <w:lang w:eastAsia="zh-CN"/>
              </w:rPr>
              <w:t>1</w:t>
            </w:r>
          </w:p>
        </w:tc>
        <w:tc>
          <w:tcPr>
            <w:tcW w:w="3038" w:type="pct"/>
          </w:tcPr>
          <w:p w:rsidR="006A0399" w:rsidRPr="001B00F5" w:rsidRDefault="006A0399" w:rsidP="00A80F56">
            <w:pPr>
              <w:jc w:val="left"/>
              <w:cnfStyle w:val="000000000000"/>
              <w:rPr>
                <w:lang w:eastAsia="zh-CN"/>
              </w:rPr>
            </w:pPr>
            <w:r>
              <w:rPr>
                <w:lang w:eastAsia="zh-CN"/>
              </w:rPr>
              <w:t>system reset low active</w:t>
            </w:r>
          </w:p>
        </w:tc>
      </w:tr>
      <w:tr w:rsidR="006A0399" w:rsidTr="00A80F56">
        <w:trPr>
          <w:cnfStyle w:val="000000100000"/>
        </w:trPr>
        <w:tc>
          <w:tcPr>
            <w:cnfStyle w:val="001000000000"/>
            <w:tcW w:w="904" w:type="pct"/>
          </w:tcPr>
          <w:p w:rsidR="006A0399" w:rsidRDefault="006A0399" w:rsidP="00A80F56">
            <w:pPr>
              <w:jc w:val="left"/>
              <w:rPr>
                <w:b w:val="0"/>
                <w:lang w:eastAsia="zh-CN"/>
              </w:rPr>
            </w:pPr>
            <w:r>
              <w:rPr>
                <w:b w:val="0"/>
                <w:lang w:eastAsia="zh-CN"/>
              </w:rPr>
              <w:t>pc_f0</w:t>
            </w:r>
          </w:p>
        </w:tc>
        <w:tc>
          <w:tcPr>
            <w:tcW w:w="606" w:type="pct"/>
          </w:tcPr>
          <w:p w:rsidR="006A0399" w:rsidRDefault="006A0399" w:rsidP="00A80F56">
            <w:pPr>
              <w:jc w:val="center"/>
              <w:cnfStyle w:val="000000100000"/>
              <w:rPr>
                <w:lang w:eastAsia="zh-CN"/>
              </w:rPr>
            </w:pPr>
            <w:r>
              <w:rPr>
                <w:lang w:eastAsia="zh-CN"/>
              </w:rPr>
              <w:t>input</w:t>
            </w:r>
          </w:p>
        </w:tc>
        <w:tc>
          <w:tcPr>
            <w:tcW w:w="452" w:type="pct"/>
          </w:tcPr>
          <w:p w:rsidR="006A0399" w:rsidRPr="001B00F5" w:rsidRDefault="006A0399" w:rsidP="00A80F56">
            <w:pPr>
              <w:jc w:val="center"/>
              <w:cnfStyle w:val="000000100000"/>
              <w:rPr>
                <w:lang w:eastAsia="zh-CN"/>
              </w:rPr>
            </w:pPr>
            <w:r>
              <w:rPr>
                <w:lang w:eastAsia="zh-CN"/>
              </w:rPr>
              <w:t>64</w:t>
            </w:r>
          </w:p>
        </w:tc>
        <w:tc>
          <w:tcPr>
            <w:tcW w:w="3038" w:type="pct"/>
          </w:tcPr>
          <w:p w:rsidR="006A0399" w:rsidRPr="001B00F5" w:rsidRDefault="006A0399" w:rsidP="00A80F56">
            <w:pPr>
              <w:jc w:val="left"/>
              <w:cnfStyle w:val="000000100000"/>
              <w:rPr>
                <w:lang w:eastAsia="zh-CN"/>
              </w:rPr>
            </w:pPr>
            <w:r>
              <w:rPr>
                <w:lang w:eastAsia="zh-CN"/>
              </w:rPr>
              <w:t>program counter in fetch stage 0</w:t>
            </w:r>
          </w:p>
        </w:tc>
      </w:tr>
      <w:tr w:rsidR="006A0399" w:rsidTr="00A80F56">
        <w:tc>
          <w:tcPr>
            <w:cnfStyle w:val="001000000000"/>
            <w:tcW w:w="904" w:type="pct"/>
          </w:tcPr>
          <w:p w:rsidR="006A0399" w:rsidRDefault="006A0399" w:rsidP="00A80F56">
            <w:pPr>
              <w:jc w:val="left"/>
              <w:rPr>
                <w:b w:val="0"/>
                <w:lang w:eastAsia="zh-CN"/>
              </w:rPr>
            </w:pPr>
            <w:r>
              <w:rPr>
                <w:b w:val="0"/>
                <w:lang w:eastAsia="zh-CN"/>
              </w:rPr>
              <w:t>pc_f1</w:t>
            </w:r>
          </w:p>
        </w:tc>
        <w:tc>
          <w:tcPr>
            <w:tcW w:w="606" w:type="pct"/>
          </w:tcPr>
          <w:p w:rsidR="006A0399" w:rsidRDefault="006A0399" w:rsidP="00A80F56">
            <w:pPr>
              <w:jc w:val="center"/>
              <w:cnfStyle w:val="000000000000"/>
              <w:rPr>
                <w:lang w:eastAsia="zh-CN"/>
              </w:rPr>
            </w:pPr>
            <w:r>
              <w:rPr>
                <w:lang w:eastAsia="zh-CN"/>
              </w:rPr>
              <w:t>input</w:t>
            </w:r>
          </w:p>
        </w:tc>
        <w:tc>
          <w:tcPr>
            <w:tcW w:w="452" w:type="pct"/>
          </w:tcPr>
          <w:p w:rsidR="006A0399" w:rsidRDefault="006A0399" w:rsidP="00A80F56">
            <w:pPr>
              <w:jc w:val="center"/>
              <w:cnfStyle w:val="000000000000"/>
              <w:rPr>
                <w:lang w:eastAsia="zh-CN"/>
              </w:rPr>
            </w:pPr>
            <w:r>
              <w:rPr>
                <w:lang w:eastAsia="zh-CN"/>
              </w:rPr>
              <w:t>64</w:t>
            </w:r>
          </w:p>
        </w:tc>
        <w:tc>
          <w:tcPr>
            <w:tcW w:w="3038" w:type="pct"/>
          </w:tcPr>
          <w:p w:rsidR="006A0399" w:rsidRDefault="006A0399" w:rsidP="00A80F56">
            <w:pPr>
              <w:jc w:val="left"/>
              <w:cnfStyle w:val="000000000000"/>
              <w:rPr>
                <w:lang w:eastAsia="zh-CN"/>
              </w:rPr>
            </w:pPr>
            <w:r>
              <w:rPr>
                <w:lang w:eastAsia="zh-CN"/>
              </w:rPr>
              <w:t>program counter in fetch stage 1</w:t>
            </w:r>
          </w:p>
        </w:tc>
      </w:tr>
      <w:tr w:rsidR="006A0399" w:rsidTr="00A80F56">
        <w:trPr>
          <w:cnfStyle w:val="000000100000"/>
        </w:trPr>
        <w:tc>
          <w:tcPr>
            <w:cnfStyle w:val="001000000000"/>
            <w:tcW w:w="5000" w:type="pct"/>
            <w:gridSpan w:val="4"/>
          </w:tcPr>
          <w:p w:rsidR="006A0399" w:rsidRDefault="006A0399" w:rsidP="00A80F56">
            <w:pPr>
              <w:tabs>
                <w:tab w:val="left" w:pos="2236"/>
              </w:tabs>
              <w:jc w:val="left"/>
              <w:rPr>
                <w:lang w:eastAsia="zh-CN"/>
              </w:rPr>
            </w:pPr>
          </w:p>
        </w:tc>
      </w:tr>
      <w:tr w:rsidR="006A0399" w:rsidTr="00A80F56">
        <w:tc>
          <w:tcPr>
            <w:cnfStyle w:val="001000000000"/>
            <w:tcW w:w="904" w:type="pct"/>
          </w:tcPr>
          <w:p w:rsidR="006A0399" w:rsidRPr="001B00F5" w:rsidRDefault="006A0399" w:rsidP="00A80F56">
            <w:pPr>
              <w:jc w:val="left"/>
              <w:rPr>
                <w:b w:val="0"/>
                <w:lang w:eastAsia="zh-CN"/>
              </w:rPr>
            </w:pPr>
          </w:p>
        </w:tc>
        <w:tc>
          <w:tcPr>
            <w:tcW w:w="606" w:type="pct"/>
          </w:tcPr>
          <w:p w:rsidR="006A0399" w:rsidRPr="001B00F5" w:rsidRDefault="006A0399" w:rsidP="00A80F56">
            <w:pPr>
              <w:jc w:val="center"/>
              <w:cnfStyle w:val="000000000000"/>
              <w:rPr>
                <w:lang w:eastAsia="zh-CN"/>
              </w:rPr>
            </w:pPr>
          </w:p>
        </w:tc>
        <w:tc>
          <w:tcPr>
            <w:tcW w:w="452" w:type="pct"/>
          </w:tcPr>
          <w:p w:rsidR="006A0399" w:rsidRPr="001B00F5" w:rsidRDefault="006A0399" w:rsidP="00A80F56">
            <w:pPr>
              <w:jc w:val="center"/>
              <w:cnfStyle w:val="000000000000"/>
              <w:rPr>
                <w:lang w:eastAsia="zh-CN"/>
              </w:rPr>
            </w:pPr>
          </w:p>
        </w:tc>
        <w:tc>
          <w:tcPr>
            <w:tcW w:w="3038" w:type="pct"/>
          </w:tcPr>
          <w:p w:rsidR="006A0399" w:rsidRPr="001B00F5" w:rsidRDefault="006A0399" w:rsidP="00A80F56">
            <w:pPr>
              <w:jc w:val="left"/>
              <w:cnfStyle w:val="000000000000"/>
              <w:rPr>
                <w:lang w:eastAsia="zh-CN"/>
              </w:rPr>
            </w:pPr>
          </w:p>
        </w:tc>
      </w:tr>
      <w:tr w:rsidR="006A0399" w:rsidTr="00A80F56">
        <w:trPr>
          <w:cnfStyle w:val="000000100000"/>
        </w:trPr>
        <w:tc>
          <w:tcPr>
            <w:cnfStyle w:val="00100000000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rPr>
                <w:lang w:eastAsia="zh-CN"/>
              </w:rPr>
            </w:pPr>
          </w:p>
        </w:tc>
        <w:tc>
          <w:tcPr>
            <w:tcW w:w="452" w:type="pct"/>
          </w:tcPr>
          <w:p w:rsidR="006A0399" w:rsidRPr="001B00F5" w:rsidRDefault="006A0399" w:rsidP="00A80F56">
            <w:pPr>
              <w:jc w:val="center"/>
              <w:cnfStyle w:val="000000100000"/>
              <w:rPr>
                <w:lang w:eastAsia="zh-CN"/>
              </w:rPr>
            </w:pPr>
          </w:p>
        </w:tc>
        <w:tc>
          <w:tcPr>
            <w:tcW w:w="3038" w:type="pct"/>
          </w:tcPr>
          <w:p w:rsidR="006A0399" w:rsidRPr="001B00F5" w:rsidRDefault="006A0399" w:rsidP="00A80F56">
            <w:pPr>
              <w:jc w:val="left"/>
              <w:cnfStyle w:val="000000100000"/>
              <w:rPr>
                <w:lang w:eastAsia="zh-CN"/>
              </w:rPr>
            </w:pPr>
          </w:p>
        </w:tc>
      </w:tr>
      <w:tr w:rsidR="006A0399" w:rsidRPr="001B00F5" w:rsidTr="00A80F56">
        <w:tc>
          <w:tcPr>
            <w:cnfStyle w:val="00100000000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000000"/>
              <w:rPr>
                <w:lang w:eastAsia="zh-CN"/>
              </w:rPr>
            </w:pPr>
          </w:p>
        </w:tc>
        <w:tc>
          <w:tcPr>
            <w:tcW w:w="452" w:type="pct"/>
          </w:tcPr>
          <w:p w:rsidR="006A0399" w:rsidRPr="001B00F5" w:rsidRDefault="006A0399" w:rsidP="00A80F56">
            <w:pPr>
              <w:jc w:val="center"/>
              <w:cnfStyle w:val="000000000000"/>
              <w:rPr>
                <w:lang w:eastAsia="zh-CN"/>
              </w:rPr>
            </w:pPr>
          </w:p>
        </w:tc>
        <w:tc>
          <w:tcPr>
            <w:tcW w:w="3038" w:type="pct"/>
          </w:tcPr>
          <w:p w:rsidR="006A0399" w:rsidRPr="001B00F5" w:rsidRDefault="006A0399" w:rsidP="00A80F56">
            <w:pPr>
              <w:jc w:val="left"/>
              <w:cnfStyle w:val="000000000000"/>
              <w:rPr>
                <w:lang w:eastAsia="zh-CN"/>
              </w:rPr>
            </w:pPr>
          </w:p>
        </w:tc>
      </w:tr>
      <w:tr w:rsidR="006A0399" w:rsidRPr="001B00F5" w:rsidTr="00A80F56">
        <w:trPr>
          <w:cnfStyle w:val="000000100000"/>
        </w:trPr>
        <w:tc>
          <w:tcPr>
            <w:cnfStyle w:val="00100000000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rPr>
                <w:lang w:eastAsia="zh-CN"/>
              </w:rPr>
            </w:pPr>
          </w:p>
        </w:tc>
        <w:tc>
          <w:tcPr>
            <w:tcW w:w="452" w:type="pct"/>
          </w:tcPr>
          <w:p w:rsidR="006A0399" w:rsidRPr="001B00F5" w:rsidRDefault="006A0399" w:rsidP="00A80F56">
            <w:pPr>
              <w:jc w:val="center"/>
              <w:cnfStyle w:val="000000100000"/>
              <w:rPr>
                <w:lang w:eastAsia="zh-CN"/>
              </w:rPr>
            </w:pPr>
          </w:p>
        </w:tc>
        <w:tc>
          <w:tcPr>
            <w:tcW w:w="3038" w:type="pct"/>
          </w:tcPr>
          <w:p w:rsidR="006A0399" w:rsidRPr="001B00F5" w:rsidRDefault="006A0399" w:rsidP="00A80F56">
            <w:pPr>
              <w:jc w:val="left"/>
              <w:cnfStyle w:val="000000100000"/>
              <w:rPr>
                <w:lang w:eastAsia="zh-CN"/>
              </w:rPr>
            </w:pPr>
          </w:p>
        </w:tc>
      </w:tr>
      <w:tr w:rsidR="006A0399" w:rsidRPr="001B00F5" w:rsidTr="00A80F56">
        <w:tc>
          <w:tcPr>
            <w:cnfStyle w:val="00100000000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000000"/>
              <w:rPr>
                <w:lang w:eastAsia="zh-CN"/>
              </w:rPr>
            </w:pPr>
          </w:p>
        </w:tc>
        <w:tc>
          <w:tcPr>
            <w:tcW w:w="452" w:type="pct"/>
          </w:tcPr>
          <w:p w:rsidR="006A0399" w:rsidRPr="001B00F5" w:rsidRDefault="006A0399" w:rsidP="00A80F56">
            <w:pPr>
              <w:jc w:val="center"/>
              <w:cnfStyle w:val="000000000000"/>
              <w:rPr>
                <w:lang w:eastAsia="zh-CN"/>
              </w:rPr>
            </w:pPr>
          </w:p>
        </w:tc>
        <w:tc>
          <w:tcPr>
            <w:tcW w:w="3038" w:type="pct"/>
          </w:tcPr>
          <w:p w:rsidR="006A0399" w:rsidRPr="001B00F5" w:rsidRDefault="006A0399" w:rsidP="00A80F56">
            <w:pPr>
              <w:jc w:val="left"/>
              <w:cnfStyle w:val="000000000000"/>
              <w:rPr>
                <w:lang w:eastAsia="zh-CN"/>
              </w:rPr>
            </w:pPr>
          </w:p>
        </w:tc>
      </w:tr>
      <w:tr w:rsidR="006A0399" w:rsidTr="00A80F56">
        <w:trPr>
          <w:cnfStyle w:val="000000100000"/>
        </w:trPr>
        <w:tc>
          <w:tcPr>
            <w:cnfStyle w:val="001000000000"/>
            <w:tcW w:w="5000" w:type="pct"/>
            <w:gridSpan w:val="4"/>
          </w:tcPr>
          <w:p w:rsidR="006A0399" w:rsidRPr="001B00F5" w:rsidRDefault="006A0399" w:rsidP="00A80F56">
            <w:pPr>
              <w:jc w:val="left"/>
              <w:rPr>
                <w:lang w:eastAsia="zh-CN"/>
              </w:rPr>
            </w:pPr>
          </w:p>
        </w:tc>
      </w:tr>
      <w:tr w:rsidR="006A0399" w:rsidTr="00A80F56">
        <w:tc>
          <w:tcPr>
            <w:cnfStyle w:val="00100000000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000000"/>
              <w:rPr>
                <w:lang w:eastAsia="zh-CN"/>
              </w:rPr>
            </w:pPr>
          </w:p>
        </w:tc>
        <w:tc>
          <w:tcPr>
            <w:tcW w:w="452" w:type="pct"/>
          </w:tcPr>
          <w:p w:rsidR="006A0399" w:rsidRPr="001B00F5" w:rsidRDefault="006A0399" w:rsidP="00A80F56">
            <w:pPr>
              <w:jc w:val="center"/>
              <w:cnfStyle w:val="000000000000"/>
              <w:rPr>
                <w:lang w:eastAsia="zh-CN"/>
              </w:rPr>
            </w:pPr>
          </w:p>
        </w:tc>
        <w:tc>
          <w:tcPr>
            <w:tcW w:w="3038" w:type="pct"/>
          </w:tcPr>
          <w:p w:rsidR="006A0399" w:rsidRPr="001B00F5" w:rsidRDefault="006A0399" w:rsidP="00A80F56">
            <w:pPr>
              <w:jc w:val="left"/>
              <w:cnfStyle w:val="000000000000"/>
              <w:rPr>
                <w:lang w:eastAsia="zh-CN"/>
              </w:rPr>
            </w:pPr>
          </w:p>
        </w:tc>
      </w:tr>
      <w:tr w:rsidR="006A0399" w:rsidTr="00A80F56">
        <w:trPr>
          <w:cnfStyle w:val="000000100000"/>
        </w:trPr>
        <w:tc>
          <w:tcPr>
            <w:cnfStyle w:val="00100000000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rPr>
                <w:lang w:eastAsia="zh-CN"/>
              </w:rPr>
            </w:pPr>
          </w:p>
        </w:tc>
        <w:tc>
          <w:tcPr>
            <w:tcW w:w="452" w:type="pct"/>
          </w:tcPr>
          <w:p w:rsidR="006A0399" w:rsidRPr="001B00F5" w:rsidRDefault="006A0399" w:rsidP="00A80F56">
            <w:pPr>
              <w:jc w:val="center"/>
              <w:cnfStyle w:val="000000100000"/>
              <w:rPr>
                <w:lang w:eastAsia="zh-CN"/>
              </w:rPr>
            </w:pPr>
          </w:p>
        </w:tc>
        <w:tc>
          <w:tcPr>
            <w:tcW w:w="3038" w:type="pct"/>
          </w:tcPr>
          <w:p w:rsidR="006A0399" w:rsidRPr="001B00F5" w:rsidRDefault="006A0399" w:rsidP="00A80F56">
            <w:pPr>
              <w:jc w:val="left"/>
              <w:cnfStyle w:val="000000100000"/>
              <w:rPr>
                <w:lang w:eastAsia="zh-CN"/>
              </w:rPr>
            </w:pPr>
          </w:p>
        </w:tc>
      </w:tr>
      <w:tr w:rsidR="006A0399" w:rsidTr="00A80F56">
        <w:tc>
          <w:tcPr>
            <w:cnfStyle w:val="001000000000"/>
            <w:tcW w:w="5000" w:type="pct"/>
            <w:gridSpan w:val="4"/>
          </w:tcPr>
          <w:p w:rsidR="006A0399" w:rsidRPr="001B00F5" w:rsidRDefault="006A0399" w:rsidP="00A80F56">
            <w:pPr>
              <w:jc w:val="left"/>
              <w:rPr>
                <w:lang w:eastAsia="zh-CN"/>
              </w:rPr>
            </w:pPr>
          </w:p>
        </w:tc>
      </w:tr>
      <w:tr w:rsidR="006A0399" w:rsidTr="00A80F56">
        <w:trPr>
          <w:cnfStyle w:val="000000100000"/>
        </w:trPr>
        <w:tc>
          <w:tcPr>
            <w:cnfStyle w:val="001000000000"/>
            <w:tcW w:w="904" w:type="pct"/>
          </w:tcPr>
          <w:p w:rsidR="006A0399" w:rsidRDefault="006A0399" w:rsidP="00A80F56">
            <w:pPr>
              <w:jc w:val="left"/>
              <w:rPr>
                <w:b w:val="0"/>
                <w:lang w:eastAsia="zh-CN"/>
              </w:rPr>
            </w:pPr>
          </w:p>
        </w:tc>
        <w:tc>
          <w:tcPr>
            <w:tcW w:w="606" w:type="pct"/>
          </w:tcPr>
          <w:p w:rsidR="006A0399" w:rsidRPr="001B00F5" w:rsidRDefault="006A0399" w:rsidP="00A80F56">
            <w:pPr>
              <w:jc w:val="center"/>
              <w:cnfStyle w:val="000000100000"/>
              <w:rPr>
                <w:lang w:eastAsia="zh-CN"/>
              </w:rPr>
            </w:pPr>
          </w:p>
        </w:tc>
        <w:tc>
          <w:tcPr>
            <w:tcW w:w="452" w:type="pct"/>
          </w:tcPr>
          <w:p w:rsidR="006A0399" w:rsidRPr="001B00F5" w:rsidRDefault="006A0399" w:rsidP="00A80F56">
            <w:pPr>
              <w:jc w:val="center"/>
              <w:cnfStyle w:val="000000100000"/>
              <w:rPr>
                <w:lang w:eastAsia="zh-CN"/>
              </w:rPr>
            </w:pPr>
          </w:p>
        </w:tc>
        <w:tc>
          <w:tcPr>
            <w:tcW w:w="3038" w:type="pct"/>
          </w:tcPr>
          <w:p w:rsidR="006A0399" w:rsidRPr="001B00F5" w:rsidRDefault="006A0399" w:rsidP="00A80F56">
            <w:pPr>
              <w:jc w:val="left"/>
              <w:cnfStyle w:val="000000100000"/>
              <w:rPr>
                <w:lang w:eastAsia="zh-CN"/>
              </w:rPr>
            </w:pPr>
          </w:p>
        </w:tc>
      </w:tr>
      <w:tr w:rsidR="006A0399" w:rsidTr="00A80F56">
        <w:tc>
          <w:tcPr>
            <w:cnfStyle w:val="001000000000"/>
            <w:tcW w:w="5000" w:type="pct"/>
            <w:gridSpan w:val="4"/>
          </w:tcPr>
          <w:p w:rsidR="006A0399" w:rsidRDefault="006A0399" w:rsidP="00A80F56">
            <w:pPr>
              <w:rPr>
                <w:lang w:eastAsia="zh-CN"/>
              </w:rPr>
            </w:pPr>
          </w:p>
        </w:tc>
      </w:tr>
      <w:tr w:rsidR="006A0399" w:rsidTr="00A80F56">
        <w:trPr>
          <w:cnfStyle w:val="000000100000"/>
        </w:trPr>
        <w:tc>
          <w:tcPr>
            <w:cnfStyle w:val="001000000000"/>
            <w:tcW w:w="904" w:type="pct"/>
          </w:tcPr>
          <w:p w:rsidR="006A0399" w:rsidRPr="00B267C9" w:rsidRDefault="006A0399" w:rsidP="00A80F56">
            <w:pPr>
              <w:jc w:val="left"/>
              <w:rPr>
                <w:b w:val="0"/>
                <w:lang w:eastAsia="zh-CN"/>
              </w:rPr>
            </w:pPr>
          </w:p>
        </w:tc>
        <w:tc>
          <w:tcPr>
            <w:tcW w:w="606" w:type="pct"/>
          </w:tcPr>
          <w:p w:rsidR="006A0399" w:rsidRDefault="006A0399" w:rsidP="00A80F56">
            <w:pPr>
              <w:jc w:val="center"/>
              <w:cnfStyle w:val="000000100000"/>
            </w:pPr>
          </w:p>
        </w:tc>
        <w:tc>
          <w:tcPr>
            <w:tcW w:w="452" w:type="pct"/>
          </w:tcPr>
          <w:p w:rsidR="006A0399" w:rsidRDefault="006A0399" w:rsidP="00A80F56">
            <w:pPr>
              <w:jc w:val="center"/>
              <w:cnfStyle w:val="000000100000"/>
            </w:pPr>
          </w:p>
        </w:tc>
        <w:tc>
          <w:tcPr>
            <w:tcW w:w="3038" w:type="pct"/>
          </w:tcPr>
          <w:p w:rsidR="006A0399" w:rsidRDefault="006A0399" w:rsidP="00A80F56">
            <w:pPr>
              <w:jc w:val="left"/>
              <w:cnfStyle w:val="000000100000"/>
              <w:rPr>
                <w:lang w:eastAsia="zh-CN"/>
              </w:rPr>
            </w:pPr>
          </w:p>
        </w:tc>
      </w:tr>
      <w:tr w:rsidR="006A0399" w:rsidTr="00A80F56">
        <w:tc>
          <w:tcPr>
            <w:cnfStyle w:val="001000000000"/>
            <w:tcW w:w="904" w:type="pct"/>
          </w:tcPr>
          <w:p w:rsidR="006A0399" w:rsidRDefault="006A0399" w:rsidP="00A80F56">
            <w:pPr>
              <w:jc w:val="left"/>
              <w:rPr>
                <w:b w:val="0"/>
                <w:lang w:eastAsia="zh-CN"/>
              </w:rPr>
            </w:pPr>
          </w:p>
        </w:tc>
        <w:tc>
          <w:tcPr>
            <w:tcW w:w="606" w:type="pct"/>
          </w:tcPr>
          <w:p w:rsidR="006A0399" w:rsidRDefault="006A0399" w:rsidP="00A80F56">
            <w:pPr>
              <w:jc w:val="center"/>
              <w:cnfStyle w:val="000000000000"/>
            </w:pPr>
          </w:p>
        </w:tc>
        <w:tc>
          <w:tcPr>
            <w:tcW w:w="452" w:type="pct"/>
          </w:tcPr>
          <w:p w:rsidR="006A0399" w:rsidRDefault="006A0399" w:rsidP="00A80F56">
            <w:pPr>
              <w:jc w:val="center"/>
              <w:cnfStyle w:val="000000000000"/>
            </w:pPr>
          </w:p>
        </w:tc>
        <w:tc>
          <w:tcPr>
            <w:tcW w:w="3038" w:type="pct"/>
          </w:tcPr>
          <w:p w:rsidR="006A0399" w:rsidRDefault="006A0399" w:rsidP="00A80F56">
            <w:pPr>
              <w:jc w:val="left"/>
              <w:cnfStyle w:val="000000000000"/>
              <w:rPr>
                <w:lang w:eastAsia="zh-CN"/>
              </w:rPr>
            </w:pPr>
          </w:p>
        </w:tc>
      </w:tr>
      <w:tr w:rsidR="006A0399" w:rsidTr="00A80F56">
        <w:trPr>
          <w:cnfStyle w:val="000000100000"/>
        </w:trPr>
        <w:tc>
          <w:tcPr>
            <w:cnfStyle w:val="001000000000"/>
            <w:tcW w:w="904" w:type="pct"/>
          </w:tcPr>
          <w:p w:rsidR="006A0399" w:rsidRDefault="006A0399" w:rsidP="00A80F56">
            <w:pPr>
              <w:jc w:val="left"/>
              <w:rPr>
                <w:b w:val="0"/>
                <w:lang w:eastAsia="zh-CN"/>
              </w:rPr>
            </w:pPr>
          </w:p>
        </w:tc>
        <w:tc>
          <w:tcPr>
            <w:tcW w:w="606" w:type="pct"/>
          </w:tcPr>
          <w:p w:rsidR="006A0399" w:rsidRDefault="006A0399" w:rsidP="00A80F56">
            <w:pPr>
              <w:jc w:val="center"/>
              <w:cnfStyle w:val="000000100000"/>
            </w:pPr>
          </w:p>
        </w:tc>
        <w:tc>
          <w:tcPr>
            <w:tcW w:w="452" w:type="pct"/>
          </w:tcPr>
          <w:p w:rsidR="006A0399" w:rsidRDefault="006A0399" w:rsidP="00A80F56">
            <w:pPr>
              <w:jc w:val="center"/>
              <w:cnfStyle w:val="000000100000"/>
            </w:pPr>
          </w:p>
        </w:tc>
        <w:tc>
          <w:tcPr>
            <w:tcW w:w="3038" w:type="pct"/>
          </w:tcPr>
          <w:p w:rsidR="006A0399" w:rsidRDefault="006A0399" w:rsidP="00A80F56">
            <w:pPr>
              <w:jc w:val="left"/>
              <w:cnfStyle w:val="000000100000"/>
              <w:rPr>
                <w:lang w:eastAsia="zh-CN"/>
              </w:rPr>
            </w:pPr>
          </w:p>
        </w:tc>
      </w:tr>
    </w:tbl>
    <w:p w:rsidR="006A0399" w:rsidRPr="00A474FD" w:rsidRDefault="006A0399" w:rsidP="006A0399"/>
    <w:p w:rsidR="006A0399" w:rsidRDefault="006A0399" w:rsidP="006A0399">
      <w:pPr>
        <w:pStyle w:val="3"/>
      </w:pPr>
      <w:bookmarkStart w:id="50" w:name="_Toc481563095"/>
      <w:r>
        <w:lastRenderedPageBreak/>
        <w:t>S</w:t>
      </w:r>
      <w:r>
        <w:rPr>
          <w:rFonts w:hint="cs"/>
        </w:rPr>
        <w:t>ub</w:t>
      </w:r>
      <w:r>
        <w:t>modules</w:t>
      </w:r>
      <w:bookmarkEnd w:id="50"/>
    </w:p>
    <w:p w:rsidR="006A0399" w:rsidRDefault="006A0399" w:rsidP="006A0399">
      <w:pPr>
        <w:pStyle w:val="ae"/>
        <w:keepNext/>
        <w:jc w:val="center"/>
      </w:pPr>
      <w:bookmarkStart w:id="51" w:name="_Toc481563134"/>
      <w:r>
        <w:t xml:space="preserve">Table </w:t>
      </w:r>
      <w:fldSimple w:instr=" STYLEREF 1 \s ">
        <w:r w:rsidR="009B72B9">
          <w:rPr>
            <w:noProof/>
          </w:rPr>
          <w:t>4</w:t>
        </w:r>
      </w:fldSimple>
      <w:r>
        <w:noBreakHyphen/>
      </w:r>
      <w:fldSimple w:instr=" SEQ Table \* ARABIC \s 1 ">
        <w:r w:rsidR="009B72B9">
          <w:rPr>
            <w:noProof/>
          </w:rPr>
          <w:t>2</w:t>
        </w:r>
      </w:fldSimple>
      <w:r>
        <w:t xml:space="preserve"> ace_decode sub-modules</w:t>
      </w:r>
      <w:bookmarkEnd w:id="51"/>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6A0399" w:rsidTr="00A80F56">
        <w:trPr>
          <w:cnfStyle w:val="100000000000"/>
        </w:trPr>
        <w:tc>
          <w:tcPr>
            <w:cnfStyle w:val="001000000000"/>
            <w:tcW w:w="1093" w:type="pct"/>
            <w:tcBorders>
              <w:bottom w:val="none" w:sz="0" w:space="0" w:color="auto"/>
            </w:tcBorders>
          </w:tcPr>
          <w:p w:rsidR="006A0399" w:rsidRPr="001B00F5" w:rsidRDefault="006A0399" w:rsidP="00A80F56">
            <w:pPr>
              <w:jc w:val="center"/>
              <w:rPr>
                <w:lang w:eastAsia="zh-CN"/>
              </w:rPr>
            </w:pPr>
            <w:r>
              <w:rPr>
                <w:lang w:eastAsia="zh-CN"/>
              </w:rPr>
              <w:t>Module Name</w:t>
            </w:r>
          </w:p>
        </w:tc>
        <w:tc>
          <w:tcPr>
            <w:tcW w:w="3907" w:type="pct"/>
            <w:tcBorders>
              <w:bottom w:val="none" w:sz="0" w:space="0" w:color="auto"/>
            </w:tcBorders>
          </w:tcPr>
          <w:p w:rsidR="006A0399" w:rsidRPr="001B00F5" w:rsidRDefault="006A0399" w:rsidP="00A80F56">
            <w:pPr>
              <w:jc w:val="center"/>
              <w:cnfStyle w:val="100000000000"/>
              <w:rPr>
                <w:lang w:eastAsia="zh-CN"/>
              </w:rPr>
            </w:pPr>
            <w:r w:rsidRPr="001B00F5">
              <w:rPr>
                <w:rFonts w:hint="cs"/>
                <w:lang w:eastAsia="zh-CN"/>
              </w:rPr>
              <w:t>D</w:t>
            </w:r>
            <w:r w:rsidRPr="001B00F5">
              <w:rPr>
                <w:lang w:eastAsia="zh-CN"/>
              </w:rPr>
              <w:t>escription</w:t>
            </w:r>
          </w:p>
        </w:tc>
      </w:tr>
      <w:tr w:rsidR="006A0399" w:rsidTr="00A80F56">
        <w:trPr>
          <w:cnfStyle w:val="000000100000"/>
        </w:trPr>
        <w:tc>
          <w:tcPr>
            <w:cnfStyle w:val="001000000000"/>
            <w:tcW w:w="1093" w:type="pct"/>
          </w:tcPr>
          <w:p w:rsidR="006A0399" w:rsidRPr="00AF7531" w:rsidRDefault="006A0399" w:rsidP="00A80F56">
            <w:pPr>
              <w:jc w:val="left"/>
              <w:rPr>
                <w:b w:val="0"/>
                <w:lang w:eastAsia="zh-CN"/>
              </w:rPr>
            </w:pPr>
            <w:r>
              <w:rPr>
                <w:b w:val="0"/>
                <w:lang w:eastAsia="zh-CN"/>
              </w:rPr>
              <w:t>inst_buf</w:t>
            </w:r>
          </w:p>
        </w:tc>
        <w:tc>
          <w:tcPr>
            <w:tcW w:w="3907" w:type="pct"/>
          </w:tcPr>
          <w:p w:rsidR="006A0399" w:rsidRDefault="00386BB2" w:rsidP="00A80F56">
            <w:pPr>
              <w:jc w:val="left"/>
              <w:cnfStyle w:val="000000100000"/>
              <w:rPr>
                <w:lang w:eastAsia="zh-CN"/>
              </w:rPr>
            </w:pPr>
            <w:r>
              <w:rPr>
                <w:lang w:eastAsia="zh-CN"/>
              </w:rPr>
              <w:t>instruction buffer, the fetch stage will fetch 8 instructions per cycle, but decode stage can only decode 4 instructions one time</w:t>
            </w:r>
          </w:p>
        </w:tc>
      </w:tr>
      <w:tr w:rsidR="006A0399" w:rsidTr="00A80F56">
        <w:tc>
          <w:tcPr>
            <w:cnfStyle w:val="001000000000"/>
            <w:tcW w:w="1093" w:type="pct"/>
          </w:tcPr>
          <w:p w:rsidR="006A0399" w:rsidRPr="00AF7531" w:rsidRDefault="006A0399" w:rsidP="006A0399">
            <w:pPr>
              <w:jc w:val="left"/>
              <w:rPr>
                <w:b w:val="0"/>
                <w:lang w:eastAsia="zh-CN"/>
              </w:rPr>
            </w:pPr>
            <w:r>
              <w:rPr>
                <w:b w:val="0"/>
                <w:lang w:eastAsia="zh-CN"/>
              </w:rPr>
              <w:t>decoder_0</w:t>
            </w:r>
          </w:p>
        </w:tc>
        <w:tc>
          <w:tcPr>
            <w:tcW w:w="3907" w:type="pct"/>
          </w:tcPr>
          <w:p w:rsidR="006A0399" w:rsidRPr="001B00F5" w:rsidRDefault="00F808FC" w:rsidP="006A0399">
            <w:pPr>
              <w:jc w:val="left"/>
              <w:cnfStyle w:val="000000000000"/>
              <w:rPr>
                <w:lang w:eastAsia="zh-CN"/>
              </w:rPr>
            </w:pPr>
            <w:r>
              <w:rPr>
                <w:lang w:eastAsia="zh-CN"/>
              </w:rPr>
              <w:t xml:space="preserve">decode unit 0 </w:t>
            </w:r>
          </w:p>
        </w:tc>
      </w:tr>
      <w:tr w:rsidR="006A0399" w:rsidTr="00A80F56">
        <w:trPr>
          <w:cnfStyle w:val="000000100000"/>
        </w:trPr>
        <w:tc>
          <w:tcPr>
            <w:cnfStyle w:val="001000000000"/>
            <w:tcW w:w="1093" w:type="pct"/>
          </w:tcPr>
          <w:p w:rsidR="006A0399" w:rsidRPr="00AF7531" w:rsidRDefault="006A0399" w:rsidP="006A0399">
            <w:pPr>
              <w:jc w:val="left"/>
              <w:rPr>
                <w:b w:val="0"/>
                <w:lang w:eastAsia="zh-CN"/>
              </w:rPr>
            </w:pPr>
            <w:r>
              <w:rPr>
                <w:b w:val="0"/>
                <w:lang w:eastAsia="zh-CN"/>
              </w:rPr>
              <w:t>decoder_1</w:t>
            </w:r>
          </w:p>
        </w:tc>
        <w:tc>
          <w:tcPr>
            <w:tcW w:w="3907" w:type="pct"/>
          </w:tcPr>
          <w:p w:rsidR="006A0399" w:rsidRPr="001B00F5" w:rsidRDefault="00F808FC" w:rsidP="006A0399">
            <w:pPr>
              <w:jc w:val="left"/>
              <w:cnfStyle w:val="000000100000"/>
              <w:rPr>
                <w:lang w:eastAsia="zh-CN"/>
              </w:rPr>
            </w:pPr>
            <w:r>
              <w:rPr>
                <w:lang w:eastAsia="zh-CN"/>
              </w:rPr>
              <w:t>decode unit 1</w:t>
            </w:r>
          </w:p>
        </w:tc>
      </w:tr>
      <w:tr w:rsidR="006A0399" w:rsidTr="00A80F56">
        <w:tc>
          <w:tcPr>
            <w:cnfStyle w:val="001000000000"/>
            <w:tcW w:w="1093" w:type="pct"/>
          </w:tcPr>
          <w:p w:rsidR="006A0399" w:rsidRPr="00AF7531" w:rsidRDefault="006A0399" w:rsidP="006A0399">
            <w:pPr>
              <w:rPr>
                <w:b w:val="0"/>
              </w:rPr>
            </w:pPr>
            <w:r>
              <w:rPr>
                <w:b w:val="0"/>
              </w:rPr>
              <w:t>decoder_2</w:t>
            </w:r>
          </w:p>
        </w:tc>
        <w:tc>
          <w:tcPr>
            <w:tcW w:w="3907" w:type="pct"/>
          </w:tcPr>
          <w:p w:rsidR="006A0399" w:rsidRPr="001B00F5" w:rsidRDefault="00F808FC" w:rsidP="006A0399">
            <w:pPr>
              <w:jc w:val="left"/>
              <w:cnfStyle w:val="000000000000"/>
              <w:rPr>
                <w:lang w:eastAsia="zh-CN"/>
              </w:rPr>
            </w:pPr>
            <w:r>
              <w:rPr>
                <w:lang w:eastAsia="zh-CN"/>
              </w:rPr>
              <w:t>decode unit 2</w:t>
            </w:r>
          </w:p>
        </w:tc>
      </w:tr>
      <w:tr w:rsidR="006A0399" w:rsidTr="00A80F56">
        <w:trPr>
          <w:cnfStyle w:val="000000100000"/>
        </w:trPr>
        <w:tc>
          <w:tcPr>
            <w:cnfStyle w:val="001000000000"/>
            <w:tcW w:w="1093" w:type="pct"/>
          </w:tcPr>
          <w:p w:rsidR="006A0399" w:rsidRPr="00AF7531" w:rsidRDefault="006A0399" w:rsidP="006A0399">
            <w:pPr>
              <w:rPr>
                <w:b w:val="0"/>
              </w:rPr>
            </w:pPr>
            <w:r>
              <w:rPr>
                <w:b w:val="0"/>
              </w:rPr>
              <w:t>decoder_3</w:t>
            </w:r>
          </w:p>
        </w:tc>
        <w:tc>
          <w:tcPr>
            <w:tcW w:w="3907" w:type="pct"/>
          </w:tcPr>
          <w:p w:rsidR="006A0399" w:rsidRDefault="00F808FC" w:rsidP="006A0399">
            <w:pPr>
              <w:jc w:val="left"/>
              <w:cnfStyle w:val="000000100000"/>
              <w:rPr>
                <w:lang w:eastAsia="zh-CN"/>
              </w:rPr>
            </w:pPr>
            <w:r>
              <w:rPr>
                <w:lang w:eastAsia="zh-CN"/>
              </w:rPr>
              <w:t>decode unit 3</w:t>
            </w:r>
          </w:p>
        </w:tc>
      </w:tr>
    </w:tbl>
    <w:p w:rsidR="006A0399" w:rsidRDefault="006A0399" w:rsidP="006A0399">
      <w:pPr>
        <w:widowControl/>
        <w:suppressAutoHyphens w:val="0"/>
        <w:spacing w:before="0" w:after="0"/>
        <w:jc w:val="left"/>
        <w:rPr>
          <w:rFonts w:ascii="Arial" w:eastAsia="SimHei" w:hAnsi="Arial"/>
          <w:b/>
          <w:bCs/>
          <w:sz w:val="32"/>
          <w:szCs w:val="32"/>
        </w:rPr>
      </w:pPr>
      <w:r>
        <w:br w:type="page"/>
      </w:r>
    </w:p>
    <w:p w:rsidR="006A0399" w:rsidRPr="006A0399" w:rsidRDefault="006A0399" w:rsidP="006A0399"/>
    <w:p w:rsidR="006A0399" w:rsidRPr="006A0399" w:rsidRDefault="006A0399" w:rsidP="006A0399"/>
    <w:p w:rsidR="00AC69A1" w:rsidRPr="00AC69A1" w:rsidRDefault="00AC69A1" w:rsidP="00AC69A1"/>
    <w:p w:rsidR="00C97125" w:rsidRPr="00C97125" w:rsidRDefault="00C97125" w:rsidP="00C97125"/>
    <w:p w:rsidR="003543A9" w:rsidRDefault="003543A9" w:rsidP="00AC69A1">
      <w:pPr>
        <w:pStyle w:val="1"/>
      </w:pPr>
      <w:r>
        <w:lastRenderedPageBreak/>
        <w:br w:type="page"/>
      </w:r>
      <w:bookmarkStart w:id="52" w:name="_Toc481563096"/>
      <w:r w:rsidR="00AC69A1" w:rsidRPr="00AC69A1">
        <w:lastRenderedPageBreak/>
        <w:t>Renaming Unit</w:t>
      </w:r>
      <w:bookmarkEnd w:id="52"/>
    </w:p>
    <w:p w:rsidR="00A80F56" w:rsidRDefault="00A80F56" w:rsidP="00A80F56">
      <w:pPr>
        <w:pStyle w:val="2"/>
      </w:pPr>
      <w:bookmarkStart w:id="53" w:name="_Toc481563097"/>
      <w:r>
        <w:t>Overview</w:t>
      </w:r>
      <w:bookmarkEnd w:id="53"/>
    </w:p>
    <w:p w:rsidR="00A80F56" w:rsidRDefault="00A80F56" w:rsidP="00A80F56">
      <w:pPr>
        <w:pStyle w:val="3"/>
      </w:pPr>
      <w:bookmarkStart w:id="54" w:name="_Toc481563098"/>
      <w:r>
        <w:rPr>
          <w:rFonts w:hint="cs"/>
        </w:rPr>
        <w:t>Introduction</w:t>
      </w:r>
      <w:bookmarkEnd w:id="54"/>
    </w:p>
    <w:p w:rsidR="00A80F56" w:rsidRDefault="00A80F56" w:rsidP="00A80F56">
      <w:r>
        <w:t>4 wide rename from 80 physical registers, both speculative and architectural rename maps maintained</w:t>
      </w:r>
    </w:p>
    <w:p w:rsidR="00A80F56" w:rsidRDefault="00A80F56" w:rsidP="00A80F56">
      <w:r>
        <w:t>Memory dependence prediction using store sets.</w:t>
      </w:r>
    </w:p>
    <w:p w:rsidR="00A80F56" w:rsidRPr="00F80133" w:rsidRDefault="00A80F56" w:rsidP="00A80F56"/>
    <w:p w:rsidR="00A80F56" w:rsidRDefault="00A80F56" w:rsidP="00A80F56">
      <w:pPr>
        <w:pStyle w:val="3"/>
      </w:pPr>
      <w:bookmarkStart w:id="55" w:name="_Toc481563099"/>
      <w:r>
        <w:t>Signals</w:t>
      </w:r>
      <w:bookmarkEnd w:id="55"/>
    </w:p>
    <w:p w:rsidR="00A80F56" w:rsidRDefault="00A80F56" w:rsidP="00A80F56">
      <w:pPr>
        <w:pStyle w:val="ae"/>
        <w:keepNext/>
        <w:jc w:val="center"/>
      </w:pPr>
      <w:bookmarkStart w:id="56" w:name="_Toc481563135"/>
      <w:r>
        <w:t xml:space="preserve">Table </w:t>
      </w:r>
      <w:fldSimple w:instr=" STYLEREF 1 \s ">
        <w:r w:rsidR="009B72B9">
          <w:rPr>
            <w:noProof/>
          </w:rPr>
          <w:t>5</w:t>
        </w:r>
      </w:fldSimple>
      <w:r>
        <w:noBreakHyphen/>
      </w:r>
      <w:fldSimple w:instr=" SEQ Table \* ARABIC \s 1 ">
        <w:r w:rsidR="009B72B9">
          <w:rPr>
            <w:noProof/>
          </w:rPr>
          <w:t>1</w:t>
        </w:r>
      </w:fldSimple>
      <w:r>
        <w:t xml:space="preserve"> decode unit port signals</w:t>
      </w:r>
      <w:bookmarkEnd w:id="56"/>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A80F56" w:rsidTr="00A80F56">
        <w:trPr>
          <w:cnfStyle w:val="100000000000"/>
        </w:trPr>
        <w:tc>
          <w:tcPr>
            <w:cnfStyle w:val="00100000000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escription</w:t>
            </w:r>
          </w:p>
        </w:tc>
      </w:tr>
      <w:tr w:rsidR="00A80F56" w:rsidTr="00A80F56">
        <w:trPr>
          <w:cnfStyle w:val="000000100000"/>
        </w:trPr>
        <w:tc>
          <w:tcPr>
            <w:cnfStyle w:val="00100000000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rPr>
                <w:lang w:eastAsia="zh-CN"/>
              </w:rPr>
            </w:pPr>
            <w:r>
              <w:rPr>
                <w:lang w:eastAsia="zh-CN"/>
              </w:rPr>
              <w:t>system clock</w:t>
            </w:r>
          </w:p>
        </w:tc>
      </w:tr>
      <w:tr w:rsidR="00A80F56" w:rsidTr="00A80F56">
        <w:tc>
          <w:tcPr>
            <w:cnfStyle w:val="00100000000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rPr>
                <w:lang w:eastAsia="zh-CN"/>
              </w:rPr>
            </w:pPr>
            <w:r>
              <w:rPr>
                <w:lang w:eastAsia="zh-CN"/>
              </w:rPr>
              <w:t>input</w:t>
            </w:r>
          </w:p>
        </w:tc>
        <w:tc>
          <w:tcPr>
            <w:tcW w:w="452" w:type="pct"/>
          </w:tcPr>
          <w:p w:rsidR="00A80F56" w:rsidRPr="001B00F5" w:rsidRDefault="00A80F56" w:rsidP="00A80F56">
            <w:pPr>
              <w:jc w:val="center"/>
              <w:cnfStyle w:val="000000000000"/>
              <w:rPr>
                <w:lang w:eastAsia="zh-CN"/>
              </w:rPr>
            </w:pPr>
            <w:r>
              <w:rPr>
                <w:lang w:eastAsia="zh-CN"/>
              </w:rPr>
              <w:t>1</w:t>
            </w:r>
          </w:p>
        </w:tc>
        <w:tc>
          <w:tcPr>
            <w:tcW w:w="3038" w:type="pct"/>
          </w:tcPr>
          <w:p w:rsidR="00A80F56" w:rsidRPr="001B00F5" w:rsidRDefault="00A80F56" w:rsidP="00A80F56">
            <w:pPr>
              <w:jc w:val="left"/>
              <w:cnfStyle w:val="000000000000"/>
              <w:rPr>
                <w:lang w:eastAsia="zh-CN"/>
              </w:rPr>
            </w:pPr>
            <w:r>
              <w:rPr>
                <w:lang w:eastAsia="zh-CN"/>
              </w:rPr>
              <w:t>system reset low active</w:t>
            </w:r>
          </w:p>
        </w:tc>
      </w:tr>
      <w:tr w:rsidR="00A80F56" w:rsidTr="00A80F56">
        <w:trPr>
          <w:cnfStyle w:val="000000100000"/>
        </w:trPr>
        <w:tc>
          <w:tcPr>
            <w:cnfStyle w:val="001000000000"/>
            <w:tcW w:w="904" w:type="pct"/>
          </w:tcPr>
          <w:p w:rsidR="00A80F56" w:rsidRDefault="00A80F56" w:rsidP="00A80F56">
            <w:pPr>
              <w:jc w:val="left"/>
              <w:rPr>
                <w:b w:val="0"/>
                <w:lang w:eastAsia="zh-CN"/>
              </w:rPr>
            </w:pPr>
            <w:r>
              <w:rPr>
                <w:b w:val="0"/>
                <w:lang w:eastAsia="zh-CN"/>
              </w:rPr>
              <w:t>pc_f0</w:t>
            </w:r>
          </w:p>
        </w:tc>
        <w:tc>
          <w:tcPr>
            <w:tcW w:w="606" w:type="pct"/>
          </w:tcPr>
          <w:p w:rsidR="00A80F56" w:rsidRDefault="00A80F56" w:rsidP="00A80F56">
            <w:pPr>
              <w:jc w:val="center"/>
              <w:cnfStyle w:val="000000100000"/>
              <w:rPr>
                <w:lang w:eastAsia="zh-CN"/>
              </w:rPr>
            </w:pPr>
            <w:r>
              <w:rPr>
                <w:lang w:eastAsia="zh-CN"/>
              </w:rPr>
              <w:t>input</w:t>
            </w:r>
          </w:p>
        </w:tc>
        <w:tc>
          <w:tcPr>
            <w:tcW w:w="452" w:type="pct"/>
          </w:tcPr>
          <w:p w:rsidR="00A80F56" w:rsidRPr="001B00F5" w:rsidRDefault="00A80F56" w:rsidP="00A80F56">
            <w:pPr>
              <w:jc w:val="center"/>
              <w:cnfStyle w:val="000000100000"/>
              <w:rPr>
                <w:lang w:eastAsia="zh-CN"/>
              </w:rPr>
            </w:pPr>
            <w:r>
              <w:rPr>
                <w:lang w:eastAsia="zh-CN"/>
              </w:rPr>
              <w:t>64</w:t>
            </w:r>
          </w:p>
        </w:tc>
        <w:tc>
          <w:tcPr>
            <w:tcW w:w="3038" w:type="pct"/>
          </w:tcPr>
          <w:p w:rsidR="00A80F56" w:rsidRPr="001B00F5" w:rsidRDefault="00A80F56" w:rsidP="00A80F56">
            <w:pPr>
              <w:jc w:val="left"/>
              <w:cnfStyle w:val="000000100000"/>
              <w:rPr>
                <w:lang w:eastAsia="zh-CN"/>
              </w:rPr>
            </w:pPr>
            <w:r>
              <w:rPr>
                <w:lang w:eastAsia="zh-CN"/>
              </w:rPr>
              <w:t>program counter in fetch stage 0</w:t>
            </w:r>
          </w:p>
        </w:tc>
      </w:tr>
      <w:tr w:rsidR="00A80F56" w:rsidTr="00A80F56">
        <w:tc>
          <w:tcPr>
            <w:cnfStyle w:val="001000000000"/>
            <w:tcW w:w="904" w:type="pct"/>
          </w:tcPr>
          <w:p w:rsidR="00A80F56" w:rsidRDefault="00A80F56" w:rsidP="00A80F56">
            <w:pPr>
              <w:jc w:val="left"/>
              <w:rPr>
                <w:b w:val="0"/>
                <w:lang w:eastAsia="zh-CN"/>
              </w:rPr>
            </w:pPr>
            <w:r>
              <w:rPr>
                <w:b w:val="0"/>
                <w:lang w:eastAsia="zh-CN"/>
              </w:rPr>
              <w:t>pc_f1</w:t>
            </w:r>
          </w:p>
        </w:tc>
        <w:tc>
          <w:tcPr>
            <w:tcW w:w="606" w:type="pct"/>
          </w:tcPr>
          <w:p w:rsidR="00A80F56" w:rsidRDefault="00A80F56" w:rsidP="00A80F56">
            <w:pPr>
              <w:jc w:val="center"/>
              <w:cnfStyle w:val="000000000000"/>
              <w:rPr>
                <w:lang w:eastAsia="zh-CN"/>
              </w:rPr>
            </w:pPr>
            <w:r>
              <w:rPr>
                <w:lang w:eastAsia="zh-CN"/>
              </w:rPr>
              <w:t>input</w:t>
            </w:r>
          </w:p>
        </w:tc>
        <w:tc>
          <w:tcPr>
            <w:tcW w:w="452" w:type="pct"/>
          </w:tcPr>
          <w:p w:rsidR="00A80F56" w:rsidRDefault="00A80F56" w:rsidP="00A80F56">
            <w:pPr>
              <w:jc w:val="center"/>
              <w:cnfStyle w:val="000000000000"/>
              <w:rPr>
                <w:lang w:eastAsia="zh-CN"/>
              </w:rPr>
            </w:pPr>
            <w:r>
              <w:rPr>
                <w:lang w:eastAsia="zh-CN"/>
              </w:rPr>
              <w:t>64</w:t>
            </w:r>
          </w:p>
        </w:tc>
        <w:tc>
          <w:tcPr>
            <w:tcW w:w="3038" w:type="pct"/>
          </w:tcPr>
          <w:p w:rsidR="00A80F56" w:rsidRDefault="00A80F56" w:rsidP="00A80F56">
            <w:pPr>
              <w:jc w:val="left"/>
              <w:cnfStyle w:val="000000000000"/>
              <w:rPr>
                <w:lang w:eastAsia="zh-CN"/>
              </w:rPr>
            </w:pPr>
            <w:r>
              <w:rPr>
                <w:lang w:eastAsia="zh-CN"/>
              </w:rPr>
              <w:t>program counter in fetch stage 1</w:t>
            </w:r>
          </w:p>
        </w:tc>
      </w:tr>
      <w:tr w:rsidR="00A80F56" w:rsidTr="00A80F56">
        <w:trPr>
          <w:cnfStyle w:val="000000100000"/>
        </w:trPr>
        <w:tc>
          <w:tcPr>
            <w:cnfStyle w:val="001000000000"/>
            <w:tcW w:w="5000" w:type="pct"/>
            <w:gridSpan w:val="4"/>
          </w:tcPr>
          <w:p w:rsidR="00A80F56" w:rsidRDefault="00A80F56" w:rsidP="00A80F56">
            <w:pPr>
              <w:tabs>
                <w:tab w:val="left" w:pos="2236"/>
              </w:tabs>
              <w:jc w:val="left"/>
              <w:rPr>
                <w:lang w:eastAsia="zh-CN"/>
              </w:rPr>
            </w:pPr>
          </w:p>
        </w:tc>
      </w:tr>
      <w:tr w:rsidR="00A80F56" w:rsidTr="00A80F56">
        <w:tc>
          <w:tcPr>
            <w:cnfStyle w:val="001000000000"/>
            <w:tcW w:w="904" w:type="pct"/>
          </w:tcPr>
          <w:p w:rsidR="00A80F56" w:rsidRPr="001B00F5" w:rsidRDefault="00A80F56" w:rsidP="00A80F56">
            <w:pPr>
              <w:jc w:val="left"/>
              <w:rPr>
                <w:b w:val="0"/>
                <w:lang w:eastAsia="zh-CN"/>
              </w:rPr>
            </w:pPr>
          </w:p>
        </w:tc>
        <w:tc>
          <w:tcPr>
            <w:tcW w:w="606" w:type="pct"/>
          </w:tcPr>
          <w:p w:rsidR="00A80F56" w:rsidRPr="001B00F5" w:rsidRDefault="00A80F56" w:rsidP="00A80F56">
            <w:pPr>
              <w:jc w:val="center"/>
              <w:cnfStyle w:val="000000000000"/>
              <w:rPr>
                <w:lang w:eastAsia="zh-CN"/>
              </w:rPr>
            </w:pPr>
          </w:p>
        </w:tc>
        <w:tc>
          <w:tcPr>
            <w:tcW w:w="452" w:type="pct"/>
          </w:tcPr>
          <w:p w:rsidR="00A80F56" w:rsidRPr="001B00F5" w:rsidRDefault="00A80F56" w:rsidP="00A80F56">
            <w:pPr>
              <w:jc w:val="center"/>
              <w:cnfStyle w:val="000000000000"/>
              <w:rPr>
                <w:lang w:eastAsia="zh-CN"/>
              </w:rPr>
            </w:pPr>
          </w:p>
        </w:tc>
        <w:tc>
          <w:tcPr>
            <w:tcW w:w="3038" w:type="pct"/>
          </w:tcPr>
          <w:p w:rsidR="00A80F56" w:rsidRPr="001B00F5" w:rsidRDefault="00A80F56" w:rsidP="00A80F56">
            <w:pPr>
              <w:jc w:val="left"/>
              <w:cnfStyle w:val="000000000000"/>
              <w:rPr>
                <w:lang w:eastAsia="zh-CN"/>
              </w:rPr>
            </w:pPr>
          </w:p>
        </w:tc>
      </w:tr>
      <w:tr w:rsidR="00A80F56"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rPr>
                <w:lang w:eastAsia="zh-CN"/>
              </w:rPr>
            </w:pPr>
          </w:p>
        </w:tc>
        <w:tc>
          <w:tcPr>
            <w:tcW w:w="452" w:type="pct"/>
          </w:tcPr>
          <w:p w:rsidR="00A80F56" w:rsidRPr="001B00F5" w:rsidRDefault="00A80F56" w:rsidP="00A80F56">
            <w:pPr>
              <w:jc w:val="center"/>
              <w:cnfStyle w:val="000000100000"/>
              <w:rPr>
                <w:lang w:eastAsia="zh-CN"/>
              </w:rPr>
            </w:pPr>
          </w:p>
        </w:tc>
        <w:tc>
          <w:tcPr>
            <w:tcW w:w="3038" w:type="pct"/>
          </w:tcPr>
          <w:p w:rsidR="00A80F56" w:rsidRPr="001B00F5" w:rsidRDefault="00A80F56" w:rsidP="00A80F56">
            <w:pPr>
              <w:jc w:val="left"/>
              <w:cnfStyle w:val="000000100000"/>
              <w:rPr>
                <w:lang w:eastAsia="zh-CN"/>
              </w:rPr>
            </w:pPr>
          </w:p>
        </w:tc>
      </w:tr>
      <w:tr w:rsidR="00A80F56" w:rsidRPr="001B00F5" w:rsidTr="00A80F56">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rPr>
                <w:lang w:eastAsia="zh-CN"/>
              </w:rPr>
            </w:pPr>
          </w:p>
        </w:tc>
        <w:tc>
          <w:tcPr>
            <w:tcW w:w="452" w:type="pct"/>
          </w:tcPr>
          <w:p w:rsidR="00A80F56" w:rsidRPr="001B00F5" w:rsidRDefault="00A80F56" w:rsidP="00A80F56">
            <w:pPr>
              <w:jc w:val="center"/>
              <w:cnfStyle w:val="000000000000"/>
              <w:rPr>
                <w:lang w:eastAsia="zh-CN"/>
              </w:rPr>
            </w:pPr>
          </w:p>
        </w:tc>
        <w:tc>
          <w:tcPr>
            <w:tcW w:w="3038" w:type="pct"/>
          </w:tcPr>
          <w:p w:rsidR="00A80F56" w:rsidRPr="001B00F5" w:rsidRDefault="00A80F56" w:rsidP="00A80F56">
            <w:pPr>
              <w:jc w:val="left"/>
              <w:cnfStyle w:val="000000000000"/>
              <w:rPr>
                <w:lang w:eastAsia="zh-CN"/>
              </w:rPr>
            </w:pPr>
          </w:p>
        </w:tc>
      </w:tr>
      <w:tr w:rsidR="00A80F56" w:rsidRPr="001B00F5"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rPr>
                <w:lang w:eastAsia="zh-CN"/>
              </w:rPr>
            </w:pPr>
          </w:p>
        </w:tc>
        <w:tc>
          <w:tcPr>
            <w:tcW w:w="452" w:type="pct"/>
          </w:tcPr>
          <w:p w:rsidR="00A80F56" w:rsidRPr="001B00F5" w:rsidRDefault="00A80F56" w:rsidP="00A80F56">
            <w:pPr>
              <w:jc w:val="center"/>
              <w:cnfStyle w:val="000000100000"/>
              <w:rPr>
                <w:lang w:eastAsia="zh-CN"/>
              </w:rPr>
            </w:pPr>
          </w:p>
        </w:tc>
        <w:tc>
          <w:tcPr>
            <w:tcW w:w="3038" w:type="pct"/>
          </w:tcPr>
          <w:p w:rsidR="00A80F56" w:rsidRPr="001B00F5" w:rsidRDefault="00A80F56" w:rsidP="00A80F56">
            <w:pPr>
              <w:jc w:val="left"/>
              <w:cnfStyle w:val="000000100000"/>
              <w:rPr>
                <w:lang w:eastAsia="zh-CN"/>
              </w:rPr>
            </w:pPr>
          </w:p>
        </w:tc>
      </w:tr>
      <w:tr w:rsidR="00A80F56" w:rsidRPr="001B00F5" w:rsidTr="00A80F56">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rPr>
                <w:lang w:eastAsia="zh-CN"/>
              </w:rPr>
            </w:pPr>
          </w:p>
        </w:tc>
        <w:tc>
          <w:tcPr>
            <w:tcW w:w="452" w:type="pct"/>
          </w:tcPr>
          <w:p w:rsidR="00A80F56" w:rsidRPr="001B00F5" w:rsidRDefault="00A80F56" w:rsidP="00A80F56">
            <w:pPr>
              <w:jc w:val="center"/>
              <w:cnfStyle w:val="000000000000"/>
              <w:rPr>
                <w:lang w:eastAsia="zh-CN"/>
              </w:rPr>
            </w:pPr>
          </w:p>
        </w:tc>
        <w:tc>
          <w:tcPr>
            <w:tcW w:w="3038" w:type="pct"/>
          </w:tcPr>
          <w:p w:rsidR="00A80F56" w:rsidRPr="001B00F5" w:rsidRDefault="00A80F56" w:rsidP="00A80F56">
            <w:pPr>
              <w:jc w:val="left"/>
              <w:cnfStyle w:val="000000000000"/>
              <w:rPr>
                <w:lang w:eastAsia="zh-CN"/>
              </w:rPr>
            </w:pPr>
          </w:p>
        </w:tc>
      </w:tr>
      <w:tr w:rsidR="00A80F56" w:rsidTr="00A80F56">
        <w:trPr>
          <w:cnfStyle w:val="000000100000"/>
        </w:trPr>
        <w:tc>
          <w:tcPr>
            <w:cnfStyle w:val="001000000000"/>
            <w:tcW w:w="5000" w:type="pct"/>
            <w:gridSpan w:val="4"/>
          </w:tcPr>
          <w:p w:rsidR="00A80F56" w:rsidRPr="001B00F5" w:rsidRDefault="00A80F56" w:rsidP="00A80F56">
            <w:pPr>
              <w:jc w:val="left"/>
              <w:rPr>
                <w:lang w:eastAsia="zh-CN"/>
              </w:rPr>
            </w:pPr>
          </w:p>
        </w:tc>
      </w:tr>
      <w:tr w:rsidR="00A80F56" w:rsidTr="00A80F56">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rPr>
                <w:lang w:eastAsia="zh-CN"/>
              </w:rPr>
            </w:pPr>
          </w:p>
        </w:tc>
        <w:tc>
          <w:tcPr>
            <w:tcW w:w="452" w:type="pct"/>
          </w:tcPr>
          <w:p w:rsidR="00A80F56" w:rsidRPr="001B00F5" w:rsidRDefault="00A80F56" w:rsidP="00A80F56">
            <w:pPr>
              <w:jc w:val="center"/>
              <w:cnfStyle w:val="000000000000"/>
              <w:rPr>
                <w:lang w:eastAsia="zh-CN"/>
              </w:rPr>
            </w:pPr>
          </w:p>
        </w:tc>
        <w:tc>
          <w:tcPr>
            <w:tcW w:w="3038" w:type="pct"/>
          </w:tcPr>
          <w:p w:rsidR="00A80F56" w:rsidRPr="001B00F5" w:rsidRDefault="00A80F56" w:rsidP="00A80F56">
            <w:pPr>
              <w:jc w:val="left"/>
              <w:cnfStyle w:val="000000000000"/>
              <w:rPr>
                <w:lang w:eastAsia="zh-CN"/>
              </w:rPr>
            </w:pPr>
          </w:p>
        </w:tc>
      </w:tr>
      <w:tr w:rsidR="00A80F56"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rPr>
                <w:lang w:eastAsia="zh-CN"/>
              </w:rPr>
            </w:pPr>
          </w:p>
        </w:tc>
        <w:tc>
          <w:tcPr>
            <w:tcW w:w="452" w:type="pct"/>
          </w:tcPr>
          <w:p w:rsidR="00A80F56" w:rsidRPr="001B00F5" w:rsidRDefault="00A80F56" w:rsidP="00A80F56">
            <w:pPr>
              <w:jc w:val="center"/>
              <w:cnfStyle w:val="000000100000"/>
              <w:rPr>
                <w:lang w:eastAsia="zh-CN"/>
              </w:rPr>
            </w:pPr>
          </w:p>
        </w:tc>
        <w:tc>
          <w:tcPr>
            <w:tcW w:w="3038" w:type="pct"/>
          </w:tcPr>
          <w:p w:rsidR="00A80F56" w:rsidRPr="001B00F5" w:rsidRDefault="00A80F56" w:rsidP="00A80F56">
            <w:pPr>
              <w:jc w:val="left"/>
              <w:cnfStyle w:val="000000100000"/>
              <w:rPr>
                <w:lang w:eastAsia="zh-CN"/>
              </w:rPr>
            </w:pPr>
          </w:p>
        </w:tc>
      </w:tr>
      <w:tr w:rsidR="00A80F56" w:rsidTr="00A80F56">
        <w:tc>
          <w:tcPr>
            <w:cnfStyle w:val="001000000000"/>
            <w:tcW w:w="5000" w:type="pct"/>
            <w:gridSpan w:val="4"/>
          </w:tcPr>
          <w:p w:rsidR="00A80F56" w:rsidRPr="001B00F5" w:rsidRDefault="00A80F56" w:rsidP="00A80F56">
            <w:pPr>
              <w:jc w:val="left"/>
              <w:rPr>
                <w:lang w:eastAsia="zh-CN"/>
              </w:rPr>
            </w:pPr>
          </w:p>
        </w:tc>
      </w:tr>
      <w:tr w:rsidR="00A80F56"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rPr>
                <w:lang w:eastAsia="zh-CN"/>
              </w:rPr>
            </w:pPr>
          </w:p>
        </w:tc>
        <w:tc>
          <w:tcPr>
            <w:tcW w:w="452" w:type="pct"/>
          </w:tcPr>
          <w:p w:rsidR="00A80F56" w:rsidRPr="001B00F5" w:rsidRDefault="00A80F56" w:rsidP="00A80F56">
            <w:pPr>
              <w:jc w:val="center"/>
              <w:cnfStyle w:val="000000100000"/>
              <w:rPr>
                <w:lang w:eastAsia="zh-CN"/>
              </w:rPr>
            </w:pPr>
          </w:p>
        </w:tc>
        <w:tc>
          <w:tcPr>
            <w:tcW w:w="3038" w:type="pct"/>
          </w:tcPr>
          <w:p w:rsidR="00A80F56" w:rsidRPr="001B00F5" w:rsidRDefault="00A80F56" w:rsidP="00A80F56">
            <w:pPr>
              <w:jc w:val="left"/>
              <w:cnfStyle w:val="000000100000"/>
              <w:rPr>
                <w:lang w:eastAsia="zh-CN"/>
              </w:rPr>
            </w:pPr>
          </w:p>
        </w:tc>
      </w:tr>
      <w:tr w:rsidR="00A80F56" w:rsidTr="00A80F56">
        <w:tc>
          <w:tcPr>
            <w:cnfStyle w:val="001000000000"/>
            <w:tcW w:w="5000" w:type="pct"/>
            <w:gridSpan w:val="4"/>
          </w:tcPr>
          <w:p w:rsidR="00A80F56" w:rsidRDefault="00A80F56" w:rsidP="00A80F56">
            <w:pPr>
              <w:rPr>
                <w:lang w:eastAsia="zh-CN"/>
              </w:rPr>
            </w:pPr>
          </w:p>
        </w:tc>
      </w:tr>
      <w:tr w:rsidR="00A80F56" w:rsidTr="00A80F56">
        <w:trPr>
          <w:cnfStyle w:val="000000100000"/>
        </w:trPr>
        <w:tc>
          <w:tcPr>
            <w:cnfStyle w:val="001000000000"/>
            <w:tcW w:w="904" w:type="pct"/>
          </w:tcPr>
          <w:p w:rsidR="00A80F56" w:rsidRPr="00B267C9" w:rsidRDefault="00A80F56" w:rsidP="00A80F56">
            <w:pPr>
              <w:jc w:val="left"/>
              <w:rPr>
                <w:b w:val="0"/>
                <w:lang w:eastAsia="zh-CN"/>
              </w:rPr>
            </w:pPr>
          </w:p>
        </w:tc>
        <w:tc>
          <w:tcPr>
            <w:tcW w:w="606" w:type="pct"/>
          </w:tcPr>
          <w:p w:rsidR="00A80F56" w:rsidRDefault="00A80F56" w:rsidP="00A80F56">
            <w:pPr>
              <w:jc w:val="center"/>
              <w:cnfStyle w:val="000000100000"/>
            </w:pPr>
          </w:p>
        </w:tc>
        <w:tc>
          <w:tcPr>
            <w:tcW w:w="452" w:type="pct"/>
          </w:tcPr>
          <w:p w:rsidR="00A80F56" w:rsidRDefault="00A80F56" w:rsidP="00A80F56">
            <w:pPr>
              <w:jc w:val="center"/>
              <w:cnfStyle w:val="000000100000"/>
            </w:pPr>
          </w:p>
        </w:tc>
        <w:tc>
          <w:tcPr>
            <w:tcW w:w="3038" w:type="pct"/>
          </w:tcPr>
          <w:p w:rsidR="00A80F56" w:rsidRDefault="00A80F56" w:rsidP="00A80F56">
            <w:pPr>
              <w:jc w:val="left"/>
              <w:cnfStyle w:val="000000100000"/>
              <w:rPr>
                <w:lang w:eastAsia="zh-CN"/>
              </w:rPr>
            </w:pPr>
          </w:p>
        </w:tc>
      </w:tr>
      <w:tr w:rsidR="00A80F56" w:rsidTr="00A80F56">
        <w:tc>
          <w:tcPr>
            <w:cnfStyle w:val="00100000000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pPr>
          </w:p>
        </w:tc>
        <w:tc>
          <w:tcPr>
            <w:tcW w:w="452" w:type="pct"/>
          </w:tcPr>
          <w:p w:rsidR="00A80F56" w:rsidRDefault="00A80F56" w:rsidP="00A80F56">
            <w:pPr>
              <w:jc w:val="center"/>
              <w:cnfStyle w:val="000000000000"/>
            </w:pPr>
          </w:p>
        </w:tc>
        <w:tc>
          <w:tcPr>
            <w:tcW w:w="3038" w:type="pct"/>
          </w:tcPr>
          <w:p w:rsidR="00A80F56" w:rsidRDefault="00A80F56" w:rsidP="00A80F56">
            <w:pPr>
              <w:jc w:val="left"/>
              <w:cnfStyle w:val="000000000000"/>
              <w:rPr>
                <w:lang w:eastAsia="zh-CN"/>
              </w:rPr>
            </w:pPr>
          </w:p>
        </w:tc>
      </w:tr>
      <w:tr w:rsidR="00A80F56"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pPr>
          </w:p>
        </w:tc>
        <w:tc>
          <w:tcPr>
            <w:tcW w:w="452" w:type="pct"/>
          </w:tcPr>
          <w:p w:rsidR="00A80F56" w:rsidRDefault="00A80F56" w:rsidP="00A80F56">
            <w:pPr>
              <w:jc w:val="center"/>
              <w:cnfStyle w:val="000000100000"/>
            </w:pPr>
          </w:p>
        </w:tc>
        <w:tc>
          <w:tcPr>
            <w:tcW w:w="3038" w:type="pct"/>
          </w:tcPr>
          <w:p w:rsidR="00A80F56" w:rsidRDefault="00A80F56" w:rsidP="00A80F56">
            <w:pPr>
              <w:jc w:val="left"/>
              <w:cnfStyle w:val="000000100000"/>
              <w:rPr>
                <w:lang w:eastAsia="zh-CN"/>
              </w:rPr>
            </w:pPr>
          </w:p>
        </w:tc>
      </w:tr>
    </w:tbl>
    <w:p w:rsidR="00A80F56" w:rsidRPr="00A474FD" w:rsidRDefault="00A80F56" w:rsidP="00A80F56"/>
    <w:p w:rsidR="00A80F56" w:rsidRDefault="00A80F56" w:rsidP="00A80F56">
      <w:pPr>
        <w:pStyle w:val="3"/>
      </w:pPr>
      <w:bookmarkStart w:id="57" w:name="_Toc481563100"/>
      <w:r>
        <w:lastRenderedPageBreak/>
        <w:t>S</w:t>
      </w:r>
      <w:r>
        <w:rPr>
          <w:rFonts w:hint="cs"/>
        </w:rPr>
        <w:t>ub</w:t>
      </w:r>
      <w:r>
        <w:t>modules</w:t>
      </w:r>
      <w:bookmarkEnd w:id="57"/>
    </w:p>
    <w:p w:rsidR="00A80F56" w:rsidRDefault="00A80F56" w:rsidP="00A80F56">
      <w:pPr>
        <w:pStyle w:val="ae"/>
        <w:keepNext/>
        <w:jc w:val="center"/>
      </w:pPr>
      <w:bookmarkStart w:id="58" w:name="_Toc481563136"/>
      <w:r>
        <w:t xml:space="preserve">Table </w:t>
      </w:r>
      <w:fldSimple w:instr=" STYLEREF 1 \s ">
        <w:r w:rsidR="009B72B9">
          <w:rPr>
            <w:noProof/>
          </w:rPr>
          <w:t>5</w:t>
        </w:r>
      </w:fldSimple>
      <w:r>
        <w:noBreakHyphen/>
      </w:r>
      <w:fldSimple w:instr=" SEQ Table \* ARABIC \s 1 ">
        <w:r w:rsidR="009B72B9">
          <w:rPr>
            <w:noProof/>
          </w:rPr>
          <w:t>2</w:t>
        </w:r>
      </w:fldSimple>
      <w:r w:rsidR="00D96D0B">
        <w:t xml:space="preserve"> ace_rename</w:t>
      </w:r>
      <w:r>
        <w:t xml:space="preserve"> sub-modules</w:t>
      </w:r>
      <w:bookmarkEnd w:id="58"/>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A80F56" w:rsidTr="00A80F56">
        <w:trPr>
          <w:cnfStyle w:val="100000000000"/>
        </w:trPr>
        <w:tc>
          <w:tcPr>
            <w:cnfStyle w:val="00100000000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escription</w:t>
            </w:r>
          </w:p>
        </w:tc>
      </w:tr>
      <w:tr w:rsidR="00A80F56" w:rsidTr="00A80F56">
        <w:trPr>
          <w:cnfStyle w:val="000000100000"/>
        </w:trPr>
        <w:tc>
          <w:tcPr>
            <w:cnfStyle w:val="001000000000"/>
            <w:tcW w:w="1093" w:type="pct"/>
          </w:tcPr>
          <w:p w:rsidR="00A80F56" w:rsidRPr="00AF7531" w:rsidRDefault="00A80F56" w:rsidP="00A80F56">
            <w:pPr>
              <w:jc w:val="left"/>
              <w:rPr>
                <w:b w:val="0"/>
                <w:lang w:eastAsia="zh-CN"/>
              </w:rPr>
            </w:pPr>
            <w:r>
              <w:rPr>
                <w:b w:val="0"/>
                <w:lang w:eastAsia="zh-CN"/>
              </w:rPr>
              <w:t>spec_rat</w:t>
            </w:r>
          </w:p>
        </w:tc>
        <w:tc>
          <w:tcPr>
            <w:tcW w:w="3907" w:type="pct"/>
          </w:tcPr>
          <w:p w:rsidR="00A80F56" w:rsidRDefault="00D96D0B" w:rsidP="00A80F56">
            <w:pPr>
              <w:jc w:val="left"/>
              <w:cnfStyle w:val="000000100000"/>
              <w:rPr>
                <w:lang w:eastAsia="zh-CN"/>
              </w:rPr>
            </w:pPr>
            <w:r>
              <w:rPr>
                <w:lang w:eastAsia="zh-CN"/>
              </w:rPr>
              <w:t>speculative RAT with 8 read ports</w:t>
            </w:r>
            <w:r w:rsidR="00DF5498">
              <w:rPr>
                <w:lang w:eastAsia="zh-CN"/>
              </w:rPr>
              <w:t>(four-wide renaming each instruction has two source register in worst case)</w:t>
            </w:r>
            <w:r>
              <w:rPr>
                <w:lang w:eastAsia="zh-CN"/>
              </w:rPr>
              <w:t>, 4 write ports</w:t>
            </w:r>
            <w:r w:rsidR="00DF5498">
              <w:rPr>
                <w:lang w:eastAsia="zh-CN"/>
              </w:rPr>
              <w:t>(four-wide renaming, each instruction has one destination register in worst case).</w:t>
            </w:r>
          </w:p>
        </w:tc>
      </w:tr>
      <w:tr w:rsidR="00A80F56" w:rsidTr="00A80F56">
        <w:tc>
          <w:tcPr>
            <w:cnfStyle w:val="001000000000"/>
            <w:tcW w:w="1093" w:type="pct"/>
          </w:tcPr>
          <w:p w:rsidR="00A80F56" w:rsidRPr="00AF7531" w:rsidRDefault="00A80F56" w:rsidP="00A80F56">
            <w:pPr>
              <w:jc w:val="left"/>
              <w:rPr>
                <w:b w:val="0"/>
                <w:lang w:eastAsia="zh-CN"/>
              </w:rPr>
            </w:pPr>
            <w:r>
              <w:rPr>
                <w:b w:val="0"/>
                <w:lang w:eastAsia="zh-CN"/>
              </w:rPr>
              <w:t>spec_freelist</w:t>
            </w:r>
          </w:p>
        </w:tc>
        <w:tc>
          <w:tcPr>
            <w:tcW w:w="3907" w:type="pct"/>
          </w:tcPr>
          <w:p w:rsidR="00A80F56" w:rsidRPr="001B00F5" w:rsidRDefault="00D96D0B" w:rsidP="00D96D0B">
            <w:pPr>
              <w:jc w:val="left"/>
              <w:cnfStyle w:val="000000000000"/>
              <w:rPr>
                <w:lang w:eastAsia="zh-CN"/>
              </w:rPr>
            </w:pPr>
            <w:r>
              <w:rPr>
                <w:lang w:eastAsia="zh-CN"/>
              </w:rPr>
              <w:t>speculative FreeList with 4 read ports(four-wide renaming per cycle), 8 write ports (eight wide retire per cycle)</w:t>
            </w:r>
            <w:r w:rsidR="00DF5498">
              <w:rPr>
                <w:lang w:eastAsia="zh-CN"/>
              </w:rPr>
              <w:t>.</w:t>
            </w:r>
          </w:p>
        </w:tc>
      </w:tr>
      <w:tr w:rsidR="00A80F56" w:rsidTr="00A80F56">
        <w:trPr>
          <w:cnfStyle w:val="000000100000"/>
        </w:trPr>
        <w:tc>
          <w:tcPr>
            <w:cnfStyle w:val="001000000000"/>
            <w:tcW w:w="1093" w:type="pct"/>
          </w:tcPr>
          <w:p w:rsidR="00A80F56" w:rsidRPr="00AF7531" w:rsidRDefault="00A80F56" w:rsidP="00A80F56">
            <w:pPr>
              <w:jc w:val="left"/>
              <w:rPr>
                <w:b w:val="0"/>
                <w:lang w:eastAsia="zh-CN"/>
              </w:rPr>
            </w:pPr>
            <w:r>
              <w:rPr>
                <w:b w:val="0"/>
                <w:lang w:eastAsia="zh-CN"/>
              </w:rPr>
              <w:t>mdp_ssit</w:t>
            </w:r>
          </w:p>
        </w:tc>
        <w:tc>
          <w:tcPr>
            <w:tcW w:w="3907" w:type="pct"/>
          </w:tcPr>
          <w:p w:rsidR="00A80F56" w:rsidRPr="001B00F5" w:rsidRDefault="0031770A" w:rsidP="00A80F56">
            <w:pPr>
              <w:jc w:val="left"/>
              <w:cnfStyle w:val="000000100000"/>
              <w:rPr>
                <w:lang w:eastAsia="zh-CN"/>
              </w:rPr>
            </w:pPr>
            <w:r>
              <w:rPr>
                <w:lang w:eastAsia="zh-CN"/>
              </w:rPr>
              <w:t>memory dependence predictor store set ID table</w:t>
            </w:r>
          </w:p>
        </w:tc>
      </w:tr>
      <w:tr w:rsidR="00A80F56" w:rsidTr="00A80F56">
        <w:tc>
          <w:tcPr>
            <w:cnfStyle w:val="001000000000"/>
            <w:tcW w:w="1093" w:type="pct"/>
          </w:tcPr>
          <w:p w:rsidR="00A80F56" w:rsidRPr="00AF7531" w:rsidRDefault="00A80F56" w:rsidP="00A80F56">
            <w:pPr>
              <w:rPr>
                <w:b w:val="0"/>
              </w:rPr>
            </w:pPr>
            <w:r>
              <w:rPr>
                <w:b w:val="0"/>
              </w:rPr>
              <w:t>mdp_ssit_dpd_chk</w:t>
            </w:r>
          </w:p>
        </w:tc>
        <w:tc>
          <w:tcPr>
            <w:tcW w:w="3907" w:type="pct"/>
          </w:tcPr>
          <w:p w:rsidR="00A80F56" w:rsidRPr="001B00F5" w:rsidRDefault="0031770A" w:rsidP="00A80F56">
            <w:pPr>
              <w:jc w:val="left"/>
              <w:cnfStyle w:val="000000000000"/>
              <w:rPr>
                <w:lang w:eastAsia="zh-CN"/>
              </w:rPr>
            </w:pPr>
            <w:r>
              <w:rPr>
                <w:lang w:eastAsia="zh-CN"/>
              </w:rPr>
              <w:t>identifies intra instruction bundle dependencies for store set IDs</w:t>
            </w:r>
          </w:p>
        </w:tc>
      </w:tr>
      <w:tr w:rsidR="00A80F56" w:rsidTr="00A80F56">
        <w:trPr>
          <w:cnfStyle w:val="000000100000"/>
        </w:trPr>
        <w:tc>
          <w:tcPr>
            <w:cnfStyle w:val="001000000000"/>
            <w:tcW w:w="1093" w:type="pct"/>
          </w:tcPr>
          <w:p w:rsidR="00A80F56" w:rsidRPr="00AF7531" w:rsidRDefault="00A80F56" w:rsidP="00A80F56">
            <w:pPr>
              <w:rPr>
                <w:b w:val="0"/>
              </w:rPr>
            </w:pPr>
            <w:r>
              <w:rPr>
                <w:b w:val="0"/>
              </w:rPr>
              <w:t>mdp_lfst</w:t>
            </w:r>
          </w:p>
        </w:tc>
        <w:tc>
          <w:tcPr>
            <w:tcW w:w="3907" w:type="pct"/>
          </w:tcPr>
          <w:p w:rsidR="00A80F56" w:rsidRDefault="0031770A" w:rsidP="00A80F56">
            <w:pPr>
              <w:jc w:val="left"/>
              <w:cnfStyle w:val="000000100000"/>
              <w:rPr>
                <w:lang w:eastAsia="zh-CN"/>
              </w:rPr>
            </w:pPr>
            <w:r>
              <w:rPr>
                <w:lang w:eastAsia="zh-CN"/>
              </w:rPr>
              <w:t>last fetched store table for memory dependence prediction</w:t>
            </w:r>
          </w:p>
        </w:tc>
      </w:tr>
      <w:tr w:rsidR="00A80F56" w:rsidTr="00A80F56">
        <w:tc>
          <w:tcPr>
            <w:cnfStyle w:val="001000000000"/>
            <w:tcW w:w="1093" w:type="pct"/>
          </w:tcPr>
          <w:p w:rsidR="00A80F56" w:rsidRDefault="00A80F56" w:rsidP="00A80F56">
            <w:pPr>
              <w:rPr>
                <w:b w:val="0"/>
              </w:rPr>
            </w:pPr>
            <w:r>
              <w:rPr>
                <w:b w:val="0"/>
              </w:rPr>
              <w:t>mdp_dpd_chk</w:t>
            </w:r>
          </w:p>
        </w:tc>
        <w:tc>
          <w:tcPr>
            <w:tcW w:w="3907" w:type="pct"/>
          </w:tcPr>
          <w:p w:rsidR="00A80F56" w:rsidRDefault="0031770A" w:rsidP="00A80F56">
            <w:pPr>
              <w:jc w:val="left"/>
              <w:cnfStyle w:val="000000000000"/>
              <w:rPr>
                <w:lang w:eastAsia="zh-CN"/>
              </w:rPr>
            </w:pPr>
            <w:r>
              <w:rPr>
                <w:lang w:eastAsia="zh-CN"/>
              </w:rPr>
              <w:t>does dependence check</w:t>
            </w:r>
            <w:r w:rsidR="00740212">
              <w:rPr>
                <w:lang w:eastAsia="zh-CN"/>
              </w:rPr>
              <w:t xml:space="preserve"> between the 4 instructions currently in rename stage0</w:t>
            </w:r>
          </w:p>
        </w:tc>
      </w:tr>
      <w:tr w:rsidR="00A80F56" w:rsidTr="00A80F56">
        <w:trPr>
          <w:cnfStyle w:val="000000100000"/>
        </w:trPr>
        <w:tc>
          <w:tcPr>
            <w:cnfStyle w:val="001000000000"/>
            <w:tcW w:w="1093" w:type="pct"/>
          </w:tcPr>
          <w:p w:rsidR="00A80F56" w:rsidRDefault="00A80F56" w:rsidP="00A80F56">
            <w:pPr>
              <w:rPr>
                <w:b w:val="0"/>
              </w:rPr>
            </w:pPr>
          </w:p>
        </w:tc>
        <w:tc>
          <w:tcPr>
            <w:tcW w:w="3907" w:type="pct"/>
          </w:tcPr>
          <w:p w:rsidR="00A80F56" w:rsidRDefault="00A80F56" w:rsidP="00A80F56">
            <w:pPr>
              <w:jc w:val="left"/>
              <w:cnfStyle w:val="000000100000"/>
              <w:rPr>
                <w:lang w:eastAsia="zh-CN"/>
              </w:rPr>
            </w:pPr>
          </w:p>
        </w:tc>
      </w:tr>
      <w:tr w:rsidR="00A80F56" w:rsidTr="00A80F56">
        <w:tc>
          <w:tcPr>
            <w:cnfStyle w:val="001000000000"/>
            <w:tcW w:w="1093" w:type="pct"/>
          </w:tcPr>
          <w:p w:rsidR="00A80F56" w:rsidRDefault="00A80F56" w:rsidP="00A80F56">
            <w:pPr>
              <w:rPr>
                <w:b w:val="0"/>
              </w:rPr>
            </w:pPr>
          </w:p>
        </w:tc>
        <w:tc>
          <w:tcPr>
            <w:tcW w:w="3907" w:type="pct"/>
          </w:tcPr>
          <w:p w:rsidR="00A80F56" w:rsidRDefault="00A80F56" w:rsidP="00A80F56">
            <w:pPr>
              <w:jc w:val="left"/>
              <w:cnfStyle w:val="000000000000"/>
              <w:rPr>
                <w:lang w:eastAsia="zh-CN"/>
              </w:rPr>
            </w:pPr>
          </w:p>
        </w:tc>
      </w:tr>
    </w:tbl>
    <w:p w:rsidR="00A80F56" w:rsidRPr="00A80F56" w:rsidRDefault="00A80F56" w:rsidP="00A80F56"/>
    <w:p w:rsidR="00AC69A1" w:rsidRDefault="00AC69A1" w:rsidP="00AC69A1">
      <w:pPr>
        <w:pStyle w:val="1"/>
      </w:pPr>
      <w:bookmarkStart w:id="59" w:name="_Toc481563101"/>
      <w:r>
        <w:lastRenderedPageBreak/>
        <w:t>Instruction Schedule Unit</w:t>
      </w:r>
      <w:r w:rsidR="006263F7">
        <w:t>(ISU)</w:t>
      </w:r>
      <w:bookmarkEnd w:id="59"/>
    </w:p>
    <w:p w:rsidR="00A80F56" w:rsidRDefault="00A80F56" w:rsidP="00A80F56">
      <w:pPr>
        <w:pStyle w:val="2"/>
      </w:pPr>
      <w:bookmarkStart w:id="60" w:name="_Toc481563102"/>
      <w:r>
        <w:t>Overview</w:t>
      </w:r>
      <w:bookmarkEnd w:id="60"/>
    </w:p>
    <w:p w:rsidR="00A80F56" w:rsidRDefault="00A80F56" w:rsidP="00A80F56">
      <w:pPr>
        <w:pStyle w:val="3"/>
      </w:pPr>
      <w:bookmarkStart w:id="61" w:name="_Toc481563103"/>
      <w:r>
        <w:rPr>
          <w:rFonts w:hint="cs"/>
        </w:rPr>
        <w:t>Introduction</w:t>
      </w:r>
      <w:bookmarkEnd w:id="61"/>
    </w:p>
    <w:p w:rsidR="00A80F56" w:rsidRDefault="00FF161C" w:rsidP="00A80F56">
      <w:r>
        <w:t>32-entry scheduler</w:t>
      </w:r>
      <w:r w:rsidR="00A80F56">
        <w:t>.</w:t>
      </w:r>
    </w:p>
    <w:p w:rsidR="00FF161C" w:rsidRDefault="00FF161C" w:rsidP="00A80F56">
      <w:r>
        <w:t>Speculative wakeup</w:t>
      </w:r>
    </w:p>
    <w:p w:rsidR="00FF161C" w:rsidRDefault="00FF161C" w:rsidP="00A80F56">
      <w:r>
        <w:tab/>
        <w:t>One cycle execute instruction: wakeup and select in one cycle, to make RAW dependency instruction can be executed back to back</w:t>
      </w:r>
    </w:p>
    <w:p w:rsidR="00FF161C" w:rsidRDefault="00FF161C" w:rsidP="00A80F56">
      <w:r>
        <w:tab/>
        <w:t>Multiply cycle execute instruction: delayed wakeup strategy</w:t>
      </w:r>
    </w:p>
    <w:p w:rsidR="00FF161C" w:rsidRDefault="00FF161C" w:rsidP="00A80F56">
      <w:r>
        <w:t>Instruction replay</w:t>
      </w:r>
      <w:r w:rsidR="00674426">
        <w:t>(replay queue based replay is used)</w:t>
      </w:r>
    </w:p>
    <w:p w:rsidR="00FF161C" w:rsidRDefault="00FF161C" w:rsidP="00A80F56">
      <w:r>
        <w:t>Several function unit share the same reservation station, combined with centralized and distributed reservation station are used.</w:t>
      </w:r>
    </w:p>
    <w:p w:rsidR="00FF161C" w:rsidRDefault="00FF161C" w:rsidP="00A80F56">
      <w:r>
        <w:t>Non-data-capture architecture(read source data after instruction was selected in reservation station) is used</w:t>
      </w:r>
    </w:p>
    <w:p w:rsidR="00FF161C" w:rsidRDefault="00FF161C" w:rsidP="00A80F56">
      <w:r>
        <w:t>Compressed reservation station is choosed.</w:t>
      </w:r>
    </w:p>
    <w:p w:rsidR="00FF161C" w:rsidRDefault="00FF161C" w:rsidP="00A80F56"/>
    <w:p w:rsidR="00A80F56" w:rsidRPr="00F80133" w:rsidRDefault="00A80F56" w:rsidP="00A80F56"/>
    <w:p w:rsidR="00A80F56" w:rsidRDefault="00A80F56" w:rsidP="00A80F56">
      <w:pPr>
        <w:pStyle w:val="3"/>
      </w:pPr>
      <w:bookmarkStart w:id="62" w:name="_Toc481563104"/>
      <w:r>
        <w:t>Signals</w:t>
      </w:r>
      <w:bookmarkEnd w:id="62"/>
    </w:p>
    <w:p w:rsidR="00A80F56" w:rsidRDefault="00A80F56" w:rsidP="00A80F56">
      <w:pPr>
        <w:pStyle w:val="ae"/>
        <w:keepNext/>
        <w:jc w:val="center"/>
      </w:pPr>
      <w:bookmarkStart w:id="63" w:name="_Toc481563137"/>
      <w:r>
        <w:t xml:space="preserve">Table </w:t>
      </w:r>
      <w:fldSimple w:instr=" STYLEREF 1 \s ">
        <w:r w:rsidR="009B72B9">
          <w:rPr>
            <w:noProof/>
          </w:rPr>
          <w:t>6</w:t>
        </w:r>
      </w:fldSimple>
      <w:r>
        <w:noBreakHyphen/>
      </w:r>
      <w:fldSimple w:instr=" SEQ Table \* ARABIC \s 1 ">
        <w:r w:rsidR="009B72B9">
          <w:rPr>
            <w:noProof/>
          </w:rPr>
          <w:t>1</w:t>
        </w:r>
      </w:fldSimple>
      <w:r>
        <w:t xml:space="preserve"> decode unit port signals</w:t>
      </w:r>
      <w:bookmarkEnd w:id="63"/>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A80F56" w:rsidTr="00A80F56">
        <w:trPr>
          <w:cnfStyle w:val="100000000000"/>
        </w:trPr>
        <w:tc>
          <w:tcPr>
            <w:cnfStyle w:val="00100000000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escription</w:t>
            </w:r>
          </w:p>
        </w:tc>
      </w:tr>
      <w:tr w:rsidR="00A80F56" w:rsidTr="00A80F56">
        <w:trPr>
          <w:cnfStyle w:val="000000100000"/>
        </w:trPr>
        <w:tc>
          <w:tcPr>
            <w:cnfStyle w:val="00100000000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rPr>
                <w:lang w:eastAsia="zh-CN"/>
              </w:rPr>
            </w:pPr>
            <w:r>
              <w:rPr>
                <w:lang w:eastAsia="zh-CN"/>
              </w:rPr>
              <w:t>system clock</w:t>
            </w:r>
          </w:p>
        </w:tc>
      </w:tr>
      <w:tr w:rsidR="00A80F56" w:rsidTr="00A80F56">
        <w:tc>
          <w:tcPr>
            <w:cnfStyle w:val="00100000000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rPr>
                <w:lang w:eastAsia="zh-CN"/>
              </w:rPr>
            </w:pPr>
            <w:r>
              <w:rPr>
                <w:lang w:eastAsia="zh-CN"/>
              </w:rPr>
              <w:t>input</w:t>
            </w:r>
          </w:p>
        </w:tc>
        <w:tc>
          <w:tcPr>
            <w:tcW w:w="452" w:type="pct"/>
          </w:tcPr>
          <w:p w:rsidR="00A80F56" w:rsidRPr="001B00F5" w:rsidRDefault="00A80F56" w:rsidP="00A80F56">
            <w:pPr>
              <w:jc w:val="center"/>
              <w:cnfStyle w:val="000000000000"/>
              <w:rPr>
                <w:lang w:eastAsia="zh-CN"/>
              </w:rPr>
            </w:pPr>
            <w:r>
              <w:rPr>
                <w:lang w:eastAsia="zh-CN"/>
              </w:rPr>
              <w:t>1</w:t>
            </w:r>
          </w:p>
        </w:tc>
        <w:tc>
          <w:tcPr>
            <w:tcW w:w="3038" w:type="pct"/>
          </w:tcPr>
          <w:p w:rsidR="00A80F56" w:rsidRPr="001B00F5" w:rsidRDefault="00A80F56" w:rsidP="00A80F56">
            <w:pPr>
              <w:jc w:val="left"/>
              <w:cnfStyle w:val="000000000000"/>
              <w:rPr>
                <w:lang w:eastAsia="zh-CN"/>
              </w:rPr>
            </w:pPr>
            <w:r>
              <w:rPr>
                <w:lang w:eastAsia="zh-CN"/>
              </w:rPr>
              <w:t>system reset low active</w:t>
            </w:r>
          </w:p>
        </w:tc>
      </w:tr>
      <w:tr w:rsidR="00A80F56" w:rsidTr="00A80F56">
        <w:trPr>
          <w:cnfStyle w:val="000000100000"/>
        </w:trPr>
        <w:tc>
          <w:tcPr>
            <w:cnfStyle w:val="001000000000"/>
            <w:tcW w:w="904" w:type="pct"/>
          </w:tcPr>
          <w:p w:rsidR="00A80F56" w:rsidRDefault="00A80F56" w:rsidP="00A80F56">
            <w:pPr>
              <w:jc w:val="left"/>
              <w:rPr>
                <w:b w:val="0"/>
                <w:lang w:eastAsia="zh-CN"/>
              </w:rPr>
            </w:pPr>
            <w:r>
              <w:rPr>
                <w:b w:val="0"/>
                <w:lang w:eastAsia="zh-CN"/>
              </w:rPr>
              <w:t>pc_f0</w:t>
            </w:r>
          </w:p>
        </w:tc>
        <w:tc>
          <w:tcPr>
            <w:tcW w:w="606" w:type="pct"/>
          </w:tcPr>
          <w:p w:rsidR="00A80F56" w:rsidRDefault="00A80F56" w:rsidP="00A80F56">
            <w:pPr>
              <w:jc w:val="center"/>
              <w:cnfStyle w:val="000000100000"/>
              <w:rPr>
                <w:lang w:eastAsia="zh-CN"/>
              </w:rPr>
            </w:pPr>
            <w:r>
              <w:rPr>
                <w:lang w:eastAsia="zh-CN"/>
              </w:rPr>
              <w:t>input</w:t>
            </w:r>
          </w:p>
        </w:tc>
        <w:tc>
          <w:tcPr>
            <w:tcW w:w="452" w:type="pct"/>
          </w:tcPr>
          <w:p w:rsidR="00A80F56" w:rsidRPr="001B00F5" w:rsidRDefault="00A80F56" w:rsidP="00A80F56">
            <w:pPr>
              <w:jc w:val="center"/>
              <w:cnfStyle w:val="000000100000"/>
              <w:rPr>
                <w:lang w:eastAsia="zh-CN"/>
              </w:rPr>
            </w:pPr>
            <w:r>
              <w:rPr>
                <w:lang w:eastAsia="zh-CN"/>
              </w:rPr>
              <w:t>64</w:t>
            </w:r>
          </w:p>
        </w:tc>
        <w:tc>
          <w:tcPr>
            <w:tcW w:w="3038" w:type="pct"/>
          </w:tcPr>
          <w:p w:rsidR="00A80F56" w:rsidRPr="001B00F5" w:rsidRDefault="00A80F56" w:rsidP="00A80F56">
            <w:pPr>
              <w:jc w:val="left"/>
              <w:cnfStyle w:val="000000100000"/>
              <w:rPr>
                <w:lang w:eastAsia="zh-CN"/>
              </w:rPr>
            </w:pPr>
            <w:r>
              <w:rPr>
                <w:lang w:eastAsia="zh-CN"/>
              </w:rPr>
              <w:t>program counter in fetch stage 0</w:t>
            </w:r>
          </w:p>
        </w:tc>
      </w:tr>
      <w:tr w:rsidR="00A80F56" w:rsidTr="00A80F56">
        <w:tc>
          <w:tcPr>
            <w:cnfStyle w:val="001000000000"/>
            <w:tcW w:w="904" w:type="pct"/>
          </w:tcPr>
          <w:p w:rsidR="00A80F56" w:rsidRDefault="00A80F56" w:rsidP="00A80F56">
            <w:pPr>
              <w:jc w:val="left"/>
              <w:rPr>
                <w:b w:val="0"/>
                <w:lang w:eastAsia="zh-CN"/>
              </w:rPr>
            </w:pPr>
            <w:r>
              <w:rPr>
                <w:b w:val="0"/>
                <w:lang w:eastAsia="zh-CN"/>
              </w:rPr>
              <w:t>pc_f1</w:t>
            </w:r>
          </w:p>
        </w:tc>
        <w:tc>
          <w:tcPr>
            <w:tcW w:w="606" w:type="pct"/>
          </w:tcPr>
          <w:p w:rsidR="00A80F56" w:rsidRDefault="00A80F56" w:rsidP="00A80F56">
            <w:pPr>
              <w:jc w:val="center"/>
              <w:cnfStyle w:val="000000000000"/>
              <w:rPr>
                <w:lang w:eastAsia="zh-CN"/>
              </w:rPr>
            </w:pPr>
            <w:r>
              <w:rPr>
                <w:lang w:eastAsia="zh-CN"/>
              </w:rPr>
              <w:t>input</w:t>
            </w:r>
          </w:p>
        </w:tc>
        <w:tc>
          <w:tcPr>
            <w:tcW w:w="452" w:type="pct"/>
          </w:tcPr>
          <w:p w:rsidR="00A80F56" w:rsidRDefault="00A80F56" w:rsidP="00A80F56">
            <w:pPr>
              <w:jc w:val="center"/>
              <w:cnfStyle w:val="000000000000"/>
              <w:rPr>
                <w:lang w:eastAsia="zh-CN"/>
              </w:rPr>
            </w:pPr>
            <w:r>
              <w:rPr>
                <w:lang w:eastAsia="zh-CN"/>
              </w:rPr>
              <w:t>64</w:t>
            </w:r>
          </w:p>
        </w:tc>
        <w:tc>
          <w:tcPr>
            <w:tcW w:w="3038" w:type="pct"/>
          </w:tcPr>
          <w:p w:rsidR="00A80F56" w:rsidRDefault="00A80F56" w:rsidP="00A80F56">
            <w:pPr>
              <w:jc w:val="left"/>
              <w:cnfStyle w:val="000000000000"/>
              <w:rPr>
                <w:lang w:eastAsia="zh-CN"/>
              </w:rPr>
            </w:pPr>
            <w:r>
              <w:rPr>
                <w:lang w:eastAsia="zh-CN"/>
              </w:rPr>
              <w:t>program counter in fetch stage 1</w:t>
            </w:r>
          </w:p>
        </w:tc>
      </w:tr>
      <w:tr w:rsidR="00A80F56" w:rsidTr="00A80F56">
        <w:trPr>
          <w:cnfStyle w:val="000000100000"/>
        </w:trPr>
        <w:tc>
          <w:tcPr>
            <w:cnfStyle w:val="001000000000"/>
            <w:tcW w:w="5000" w:type="pct"/>
            <w:gridSpan w:val="4"/>
          </w:tcPr>
          <w:p w:rsidR="00A80F56" w:rsidRDefault="00A80F56" w:rsidP="00A80F56">
            <w:pPr>
              <w:tabs>
                <w:tab w:val="left" w:pos="2236"/>
              </w:tabs>
              <w:jc w:val="left"/>
              <w:rPr>
                <w:lang w:eastAsia="zh-CN"/>
              </w:rPr>
            </w:pPr>
          </w:p>
        </w:tc>
      </w:tr>
      <w:tr w:rsidR="00A80F56" w:rsidTr="00A80F56">
        <w:tc>
          <w:tcPr>
            <w:cnfStyle w:val="001000000000"/>
            <w:tcW w:w="904" w:type="pct"/>
          </w:tcPr>
          <w:p w:rsidR="00A80F56" w:rsidRPr="001B00F5" w:rsidRDefault="00A80F56" w:rsidP="00A80F56">
            <w:pPr>
              <w:jc w:val="left"/>
              <w:rPr>
                <w:b w:val="0"/>
                <w:lang w:eastAsia="zh-CN"/>
              </w:rPr>
            </w:pPr>
          </w:p>
        </w:tc>
        <w:tc>
          <w:tcPr>
            <w:tcW w:w="606" w:type="pct"/>
          </w:tcPr>
          <w:p w:rsidR="00A80F56" w:rsidRPr="001B00F5" w:rsidRDefault="00A80F56" w:rsidP="00A80F56">
            <w:pPr>
              <w:jc w:val="center"/>
              <w:cnfStyle w:val="000000000000"/>
              <w:rPr>
                <w:lang w:eastAsia="zh-CN"/>
              </w:rPr>
            </w:pPr>
          </w:p>
        </w:tc>
        <w:tc>
          <w:tcPr>
            <w:tcW w:w="452" w:type="pct"/>
          </w:tcPr>
          <w:p w:rsidR="00A80F56" w:rsidRPr="001B00F5" w:rsidRDefault="00A80F56" w:rsidP="00A80F56">
            <w:pPr>
              <w:jc w:val="center"/>
              <w:cnfStyle w:val="000000000000"/>
              <w:rPr>
                <w:lang w:eastAsia="zh-CN"/>
              </w:rPr>
            </w:pPr>
          </w:p>
        </w:tc>
        <w:tc>
          <w:tcPr>
            <w:tcW w:w="3038" w:type="pct"/>
          </w:tcPr>
          <w:p w:rsidR="00A80F56" w:rsidRPr="001B00F5" w:rsidRDefault="00A80F56" w:rsidP="00A80F56">
            <w:pPr>
              <w:jc w:val="left"/>
              <w:cnfStyle w:val="000000000000"/>
              <w:rPr>
                <w:lang w:eastAsia="zh-CN"/>
              </w:rPr>
            </w:pPr>
          </w:p>
        </w:tc>
      </w:tr>
      <w:tr w:rsidR="00A80F56"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rPr>
                <w:lang w:eastAsia="zh-CN"/>
              </w:rPr>
            </w:pPr>
          </w:p>
        </w:tc>
        <w:tc>
          <w:tcPr>
            <w:tcW w:w="452" w:type="pct"/>
          </w:tcPr>
          <w:p w:rsidR="00A80F56" w:rsidRPr="001B00F5" w:rsidRDefault="00A80F56" w:rsidP="00A80F56">
            <w:pPr>
              <w:jc w:val="center"/>
              <w:cnfStyle w:val="000000100000"/>
              <w:rPr>
                <w:lang w:eastAsia="zh-CN"/>
              </w:rPr>
            </w:pPr>
          </w:p>
        </w:tc>
        <w:tc>
          <w:tcPr>
            <w:tcW w:w="3038" w:type="pct"/>
          </w:tcPr>
          <w:p w:rsidR="00A80F56" w:rsidRPr="001B00F5" w:rsidRDefault="00A80F56" w:rsidP="00A80F56">
            <w:pPr>
              <w:jc w:val="left"/>
              <w:cnfStyle w:val="000000100000"/>
              <w:rPr>
                <w:lang w:eastAsia="zh-CN"/>
              </w:rPr>
            </w:pPr>
          </w:p>
        </w:tc>
      </w:tr>
      <w:tr w:rsidR="00A80F56" w:rsidRPr="001B00F5" w:rsidTr="00A80F56">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rPr>
                <w:lang w:eastAsia="zh-CN"/>
              </w:rPr>
            </w:pPr>
          </w:p>
        </w:tc>
        <w:tc>
          <w:tcPr>
            <w:tcW w:w="452" w:type="pct"/>
          </w:tcPr>
          <w:p w:rsidR="00A80F56" w:rsidRPr="001B00F5" w:rsidRDefault="00A80F56" w:rsidP="00A80F56">
            <w:pPr>
              <w:jc w:val="center"/>
              <w:cnfStyle w:val="000000000000"/>
              <w:rPr>
                <w:lang w:eastAsia="zh-CN"/>
              </w:rPr>
            </w:pPr>
          </w:p>
        </w:tc>
        <w:tc>
          <w:tcPr>
            <w:tcW w:w="3038" w:type="pct"/>
          </w:tcPr>
          <w:p w:rsidR="00A80F56" w:rsidRPr="001B00F5" w:rsidRDefault="00A80F56" w:rsidP="00A80F56">
            <w:pPr>
              <w:jc w:val="left"/>
              <w:cnfStyle w:val="000000000000"/>
              <w:rPr>
                <w:lang w:eastAsia="zh-CN"/>
              </w:rPr>
            </w:pPr>
          </w:p>
        </w:tc>
      </w:tr>
      <w:tr w:rsidR="00A80F56" w:rsidRPr="001B00F5"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rPr>
                <w:lang w:eastAsia="zh-CN"/>
              </w:rPr>
            </w:pPr>
          </w:p>
        </w:tc>
        <w:tc>
          <w:tcPr>
            <w:tcW w:w="452" w:type="pct"/>
          </w:tcPr>
          <w:p w:rsidR="00A80F56" w:rsidRPr="001B00F5" w:rsidRDefault="00A80F56" w:rsidP="00A80F56">
            <w:pPr>
              <w:jc w:val="center"/>
              <w:cnfStyle w:val="000000100000"/>
              <w:rPr>
                <w:lang w:eastAsia="zh-CN"/>
              </w:rPr>
            </w:pPr>
          </w:p>
        </w:tc>
        <w:tc>
          <w:tcPr>
            <w:tcW w:w="3038" w:type="pct"/>
          </w:tcPr>
          <w:p w:rsidR="00A80F56" w:rsidRPr="001B00F5" w:rsidRDefault="00A80F56" w:rsidP="00A80F56">
            <w:pPr>
              <w:jc w:val="left"/>
              <w:cnfStyle w:val="000000100000"/>
              <w:rPr>
                <w:lang w:eastAsia="zh-CN"/>
              </w:rPr>
            </w:pPr>
          </w:p>
        </w:tc>
      </w:tr>
      <w:tr w:rsidR="00A80F56" w:rsidRPr="001B00F5" w:rsidTr="00A80F56">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rPr>
                <w:lang w:eastAsia="zh-CN"/>
              </w:rPr>
            </w:pPr>
          </w:p>
        </w:tc>
        <w:tc>
          <w:tcPr>
            <w:tcW w:w="452" w:type="pct"/>
          </w:tcPr>
          <w:p w:rsidR="00A80F56" w:rsidRPr="001B00F5" w:rsidRDefault="00A80F56" w:rsidP="00A80F56">
            <w:pPr>
              <w:jc w:val="center"/>
              <w:cnfStyle w:val="000000000000"/>
              <w:rPr>
                <w:lang w:eastAsia="zh-CN"/>
              </w:rPr>
            </w:pPr>
          </w:p>
        </w:tc>
        <w:tc>
          <w:tcPr>
            <w:tcW w:w="3038" w:type="pct"/>
          </w:tcPr>
          <w:p w:rsidR="00A80F56" w:rsidRPr="001B00F5" w:rsidRDefault="00A80F56" w:rsidP="00A80F56">
            <w:pPr>
              <w:jc w:val="left"/>
              <w:cnfStyle w:val="000000000000"/>
              <w:rPr>
                <w:lang w:eastAsia="zh-CN"/>
              </w:rPr>
            </w:pPr>
          </w:p>
        </w:tc>
      </w:tr>
      <w:tr w:rsidR="00A80F56" w:rsidTr="00A80F56">
        <w:trPr>
          <w:cnfStyle w:val="000000100000"/>
        </w:trPr>
        <w:tc>
          <w:tcPr>
            <w:cnfStyle w:val="001000000000"/>
            <w:tcW w:w="5000" w:type="pct"/>
            <w:gridSpan w:val="4"/>
          </w:tcPr>
          <w:p w:rsidR="00A80F56" w:rsidRPr="001B00F5" w:rsidRDefault="00A80F56" w:rsidP="00A80F56">
            <w:pPr>
              <w:jc w:val="left"/>
              <w:rPr>
                <w:lang w:eastAsia="zh-CN"/>
              </w:rPr>
            </w:pPr>
          </w:p>
        </w:tc>
      </w:tr>
      <w:tr w:rsidR="00A80F56" w:rsidTr="00A80F56">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rPr>
                <w:lang w:eastAsia="zh-CN"/>
              </w:rPr>
            </w:pPr>
          </w:p>
        </w:tc>
        <w:tc>
          <w:tcPr>
            <w:tcW w:w="452" w:type="pct"/>
          </w:tcPr>
          <w:p w:rsidR="00A80F56" w:rsidRPr="001B00F5" w:rsidRDefault="00A80F56" w:rsidP="00A80F56">
            <w:pPr>
              <w:jc w:val="center"/>
              <w:cnfStyle w:val="000000000000"/>
              <w:rPr>
                <w:lang w:eastAsia="zh-CN"/>
              </w:rPr>
            </w:pPr>
          </w:p>
        </w:tc>
        <w:tc>
          <w:tcPr>
            <w:tcW w:w="3038" w:type="pct"/>
          </w:tcPr>
          <w:p w:rsidR="00A80F56" w:rsidRPr="001B00F5" w:rsidRDefault="00A80F56" w:rsidP="00A80F56">
            <w:pPr>
              <w:jc w:val="left"/>
              <w:cnfStyle w:val="000000000000"/>
              <w:rPr>
                <w:lang w:eastAsia="zh-CN"/>
              </w:rPr>
            </w:pPr>
          </w:p>
        </w:tc>
      </w:tr>
      <w:tr w:rsidR="00A80F56"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rPr>
                <w:lang w:eastAsia="zh-CN"/>
              </w:rPr>
            </w:pPr>
          </w:p>
        </w:tc>
        <w:tc>
          <w:tcPr>
            <w:tcW w:w="452" w:type="pct"/>
          </w:tcPr>
          <w:p w:rsidR="00A80F56" w:rsidRPr="001B00F5" w:rsidRDefault="00A80F56" w:rsidP="00A80F56">
            <w:pPr>
              <w:jc w:val="center"/>
              <w:cnfStyle w:val="000000100000"/>
              <w:rPr>
                <w:lang w:eastAsia="zh-CN"/>
              </w:rPr>
            </w:pPr>
          </w:p>
        </w:tc>
        <w:tc>
          <w:tcPr>
            <w:tcW w:w="3038" w:type="pct"/>
          </w:tcPr>
          <w:p w:rsidR="00A80F56" w:rsidRPr="001B00F5" w:rsidRDefault="00A80F56" w:rsidP="00A80F56">
            <w:pPr>
              <w:jc w:val="left"/>
              <w:cnfStyle w:val="000000100000"/>
              <w:rPr>
                <w:lang w:eastAsia="zh-CN"/>
              </w:rPr>
            </w:pPr>
          </w:p>
        </w:tc>
      </w:tr>
      <w:tr w:rsidR="00A80F56" w:rsidTr="00A80F56">
        <w:tc>
          <w:tcPr>
            <w:cnfStyle w:val="001000000000"/>
            <w:tcW w:w="5000" w:type="pct"/>
            <w:gridSpan w:val="4"/>
          </w:tcPr>
          <w:p w:rsidR="00A80F56" w:rsidRPr="001B00F5" w:rsidRDefault="00A80F56" w:rsidP="00A80F56">
            <w:pPr>
              <w:jc w:val="left"/>
              <w:rPr>
                <w:lang w:eastAsia="zh-CN"/>
              </w:rPr>
            </w:pPr>
          </w:p>
        </w:tc>
      </w:tr>
      <w:tr w:rsidR="00A80F56"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rPr>
                <w:lang w:eastAsia="zh-CN"/>
              </w:rPr>
            </w:pPr>
          </w:p>
        </w:tc>
        <w:tc>
          <w:tcPr>
            <w:tcW w:w="452" w:type="pct"/>
          </w:tcPr>
          <w:p w:rsidR="00A80F56" w:rsidRPr="001B00F5" w:rsidRDefault="00A80F56" w:rsidP="00A80F56">
            <w:pPr>
              <w:jc w:val="center"/>
              <w:cnfStyle w:val="000000100000"/>
              <w:rPr>
                <w:lang w:eastAsia="zh-CN"/>
              </w:rPr>
            </w:pPr>
          </w:p>
        </w:tc>
        <w:tc>
          <w:tcPr>
            <w:tcW w:w="3038" w:type="pct"/>
          </w:tcPr>
          <w:p w:rsidR="00A80F56" w:rsidRPr="001B00F5" w:rsidRDefault="00A80F56" w:rsidP="00A80F56">
            <w:pPr>
              <w:jc w:val="left"/>
              <w:cnfStyle w:val="000000100000"/>
              <w:rPr>
                <w:lang w:eastAsia="zh-CN"/>
              </w:rPr>
            </w:pPr>
          </w:p>
        </w:tc>
      </w:tr>
      <w:tr w:rsidR="00A80F56" w:rsidTr="00A80F56">
        <w:tc>
          <w:tcPr>
            <w:cnfStyle w:val="001000000000"/>
            <w:tcW w:w="5000" w:type="pct"/>
            <w:gridSpan w:val="4"/>
          </w:tcPr>
          <w:p w:rsidR="00A80F56" w:rsidRDefault="00A80F56" w:rsidP="00A80F56">
            <w:pPr>
              <w:rPr>
                <w:lang w:eastAsia="zh-CN"/>
              </w:rPr>
            </w:pPr>
          </w:p>
        </w:tc>
      </w:tr>
      <w:tr w:rsidR="00A80F56" w:rsidTr="00A80F56">
        <w:trPr>
          <w:cnfStyle w:val="000000100000"/>
        </w:trPr>
        <w:tc>
          <w:tcPr>
            <w:cnfStyle w:val="001000000000"/>
            <w:tcW w:w="904" w:type="pct"/>
          </w:tcPr>
          <w:p w:rsidR="00A80F56" w:rsidRPr="00B267C9" w:rsidRDefault="00A80F56" w:rsidP="00A80F56">
            <w:pPr>
              <w:jc w:val="left"/>
              <w:rPr>
                <w:b w:val="0"/>
                <w:lang w:eastAsia="zh-CN"/>
              </w:rPr>
            </w:pPr>
          </w:p>
        </w:tc>
        <w:tc>
          <w:tcPr>
            <w:tcW w:w="606" w:type="pct"/>
          </w:tcPr>
          <w:p w:rsidR="00A80F56" w:rsidRDefault="00A80F56" w:rsidP="00A80F56">
            <w:pPr>
              <w:jc w:val="center"/>
              <w:cnfStyle w:val="000000100000"/>
            </w:pPr>
          </w:p>
        </w:tc>
        <w:tc>
          <w:tcPr>
            <w:tcW w:w="452" w:type="pct"/>
          </w:tcPr>
          <w:p w:rsidR="00A80F56" w:rsidRDefault="00A80F56" w:rsidP="00A80F56">
            <w:pPr>
              <w:jc w:val="center"/>
              <w:cnfStyle w:val="000000100000"/>
            </w:pPr>
          </w:p>
        </w:tc>
        <w:tc>
          <w:tcPr>
            <w:tcW w:w="3038" w:type="pct"/>
          </w:tcPr>
          <w:p w:rsidR="00A80F56" w:rsidRDefault="00A80F56" w:rsidP="00A80F56">
            <w:pPr>
              <w:jc w:val="left"/>
              <w:cnfStyle w:val="000000100000"/>
              <w:rPr>
                <w:lang w:eastAsia="zh-CN"/>
              </w:rPr>
            </w:pPr>
          </w:p>
        </w:tc>
      </w:tr>
      <w:tr w:rsidR="00A80F56" w:rsidTr="00A80F56">
        <w:tc>
          <w:tcPr>
            <w:cnfStyle w:val="00100000000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pPr>
          </w:p>
        </w:tc>
        <w:tc>
          <w:tcPr>
            <w:tcW w:w="452" w:type="pct"/>
          </w:tcPr>
          <w:p w:rsidR="00A80F56" w:rsidRDefault="00A80F56" w:rsidP="00A80F56">
            <w:pPr>
              <w:jc w:val="center"/>
              <w:cnfStyle w:val="000000000000"/>
            </w:pPr>
          </w:p>
        </w:tc>
        <w:tc>
          <w:tcPr>
            <w:tcW w:w="3038" w:type="pct"/>
          </w:tcPr>
          <w:p w:rsidR="00A80F56" w:rsidRDefault="00A80F56" w:rsidP="00A80F56">
            <w:pPr>
              <w:jc w:val="left"/>
              <w:cnfStyle w:val="000000000000"/>
              <w:rPr>
                <w:lang w:eastAsia="zh-CN"/>
              </w:rPr>
            </w:pPr>
          </w:p>
        </w:tc>
      </w:tr>
      <w:tr w:rsidR="00A80F56"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pPr>
          </w:p>
        </w:tc>
        <w:tc>
          <w:tcPr>
            <w:tcW w:w="452" w:type="pct"/>
          </w:tcPr>
          <w:p w:rsidR="00A80F56" w:rsidRDefault="00A80F56" w:rsidP="00A80F56">
            <w:pPr>
              <w:jc w:val="center"/>
              <w:cnfStyle w:val="000000100000"/>
            </w:pPr>
          </w:p>
        </w:tc>
        <w:tc>
          <w:tcPr>
            <w:tcW w:w="3038" w:type="pct"/>
          </w:tcPr>
          <w:p w:rsidR="00A80F56" w:rsidRDefault="00A80F56" w:rsidP="00A80F56">
            <w:pPr>
              <w:jc w:val="left"/>
              <w:cnfStyle w:val="000000100000"/>
              <w:rPr>
                <w:lang w:eastAsia="zh-CN"/>
              </w:rPr>
            </w:pPr>
          </w:p>
        </w:tc>
      </w:tr>
    </w:tbl>
    <w:p w:rsidR="00A80F56" w:rsidRPr="00A474FD" w:rsidRDefault="00A80F56" w:rsidP="00A80F56"/>
    <w:p w:rsidR="00A80F56" w:rsidRDefault="00A80F56" w:rsidP="00A80F56">
      <w:pPr>
        <w:pStyle w:val="3"/>
      </w:pPr>
      <w:bookmarkStart w:id="64" w:name="_Toc481563105"/>
      <w:r>
        <w:t>S</w:t>
      </w:r>
      <w:r>
        <w:rPr>
          <w:rFonts w:hint="cs"/>
        </w:rPr>
        <w:t>ub</w:t>
      </w:r>
      <w:r>
        <w:t>modules</w:t>
      </w:r>
      <w:bookmarkEnd w:id="64"/>
    </w:p>
    <w:p w:rsidR="00A80F56" w:rsidRDefault="00A80F56" w:rsidP="00A80F56">
      <w:pPr>
        <w:pStyle w:val="ae"/>
        <w:keepNext/>
        <w:jc w:val="center"/>
      </w:pPr>
      <w:bookmarkStart w:id="65" w:name="_Toc481563138"/>
      <w:r>
        <w:t xml:space="preserve">Table </w:t>
      </w:r>
      <w:fldSimple w:instr=" STYLEREF 1 \s ">
        <w:r w:rsidR="009B72B9">
          <w:rPr>
            <w:noProof/>
          </w:rPr>
          <w:t>6</w:t>
        </w:r>
      </w:fldSimple>
      <w:r>
        <w:noBreakHyphen/>
      </w:r>
      <w:fldSimple w:instr=" SEQ Table \* ARABIC \s 1 ">
        <w:r w:rsidR="009B72B9">
          <w:rPr>
            <w:noProof/>
          </w:rPr>
          <w:t>2</w:t>
        </w:r>
      </w:fldSimple>
      <w:r>
        <w:t xml:space="preserve"> ace_decode sub-modules</w:t>
      </w:r>
      <w:bookmarkEnd w:id="65"/>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A80F56" w:rsidTr="00A80F56">
        <w:trPr>
          <w:cnfStyle w:val="100000000000"/>
        </w:trPr>
        <w:tc>
          <w:tcPr>
            <w:cnfStyle w:val="00100000000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escription</w:t>
            </w:r>
          </w:p>
        </w:tc>
      </w:tr>
      <w:tr w:rsidR="00A80F56" w:rsidTr="00A80F56">
        <w:trPr>
          <w:cnfStyle w:val="000000100000"/>
        </w:trPr>
        <w:tc>
          <w:tcPr>
            <w:cnfStyle w:val="001000000000"/>
            <w:tcW w:w="1093" w:type="pct"/>
          </w:tcPr>
          <w:p w:rsidR="00A80F56" w:rsidRPr="00AF7531" w:rsidRDefault="00A80F56" w:rsidP="00A80F56">
            <w:pPr>
              <w:jc w:val="left"/>
              <w:rPr>
                <w:b w:val="0"/>
                <w:lang w:eastAsia="zh-CN"/>
              </w:rPr>
            </w:pPr>
          </w:p>
        </w:tc>
        <w:tc>
          <w:tcPr>
            <w:tcW w:w="3907" w:type="pct"/>
          </w:tcPr>
          <w:p w:rsidR="00A80F56" w:rsidRDefault="00A80F56" w:rsidP="00A80F56">
            <w:pPr>
              <w:jc w:val="left"/>
              <w:cnfStyle w:val="000000100000"/>
              <w:rPr>
                <w:lang w:eastAsia="zh-CN"/>
              </w:rPr>
            </w:pPr>
          </w:p>
        </w:tc>
      </w:tr>
      <w:tr w:rsidR="00A80F56" w:rsidTr="00A80F56">
        <w:tc>
          <w:tcPr>
            <w:cnfStyle w:val="00100000000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000000"/>
              <w:rPr>
                <w:lang w:eastAsia="zh-CN"/>
              </w:rPr>
            </w:pPr>
          </w:p>
        </w:tc>
      </w:tr>
      <w:tr w:rsidR="00A80F56" w:rsidTr="00A80F56">
        <w:trPr>
          <w:cnfStyle w:val="000000100000"/>
        </w:trPr>
        <w:tc>
          <w:tcPr>
            <w:cnfStyle w:val="00100000000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100000"/>
              <w:rPr>
                <w:lang w:eastAsia="zh-CN"/>
              </w:rPr>
            </w:pPr>
          </w:p>
        </w:tc>
      </w:tr>
      <w:tr w:rsidR="00A80F56" w:rsidTr="00A80F56">
        <w:tc>
          <w:tcPr>
            <w:cnfStyle w:val="001000000000"/>
            <w:tcW w:w="1093" w:type="pct"/>
          </w:tcPr>
          <w:p w:rsidR="00A80F56" w:rsidRPr="00AF7531" w:rsidRDefault="00A80F56" w:rsidP="00A80F56">
            <w:pPr>
              <w:rPr>
                <w:b w:val="0"/>
              </w:rPr>
            </w:pPr>
          </w:p>
        </w:tc>
        <w:tc>
          <w:tcPr>
            <w:tcW w:w="3907" w:type="pct"/>
          </w:tcPr>
          <w:p w:rsidR="00A80F56" w:rsidRPr="001B00F5" w:rsidRDefault="00A80F56" w:rsidP="00A80F56">
            <w:pPr>
              <w:jc w:val="left"/>
              <w:cnfStyle w:val="000000000000"/>
              <w:rPr>
                <w:lang w:eastAsia="zh-CN"/>
              </w:rPr>
            </w:pPr>
          </w:p>
        </w:tc>
      </w:tr>
      <w:tr w:rsidR="00A80F56" w:rsidTr="00A80F56">
        <w:trPr>
          <w:cnfStyle w:val="000000100000"/>
        </w:trPr>
        <w:tc>
          <w:tcPr>
            <w:cnfStyle w:val="001000000000"/>
            <w:tcW w:w="1093" w:type="pct"/>
          </w:tcPr>
          <w:p w:rsidR="00A80F56" w:rsidRPr="00AF7531" w:rsidRDefault="00A80F56" w:rsidP="00A80F56">
            <w:pPr>
              <w:rPr>
                <w:b w:val="0"/>
              </w:rPr>
            </w:pPr>
          </w:p>
        </w:tc>
        <w:tc>
          <w:tcPr>
            <w:tcW w:w="3907" w:type="pct"/>
          </w:tcPr>
          <w:p w:rsidR="00A80F56" w:rsidRDefault="00A80F56" w:rsidP="00A80F56">
            <w:pPr>
              <w:jc w:val="left"/>
              <w:cnfStyle w:val="000000100000"/>
              <w:rPr>
                <w:lang w:eastAsia="zh-CN"/>
              </w:rPr>
            </w:pPr>
          </w:p>
        </w:tc>
      </w:tr>
    </w:tbl>
    <w:p w:rsidR="00A80F56" w:rsidRPr="00A80F56" w:rsidRDefault="00A80F56" w:rsidP="00A80F56"/>
    <w:p w:rsidR="00994775" w:rsidRDefault="006263F7" w:rsidP="006263F7">
      <w:pPr>
        <w:pStyle w:val="1"/>
      </w:pPr>
      <w:r>
        <w:lastRenderedPageBreak/>
        <w:br w:type="page"/>
      </w:r>
      <w:bookmarkStart w:id="66" w:name="_Toc481563106"/>
      <w:r>
        <w:lastRenderedPageBreak/>
        <w:t>Execution Unit</w:t>
      </w:r>
      <w:bookmarkEnd w:id="66"/>
    </w:p>
    <w:p w:rsidR="00A80F56" w:rsidRDefault="00A80F56" w:rsidP="00A80F56">
      <w:pPr>
        <w:pStyle w:val="2"/>
      </w:pPr>
      <w:bookmarkStart w:id="67" w:name="_Toc481563107"/>
      <w:r>
        <w:t>Overview</w:t>
      </w:r>
      <w:bookmarkEnd w:id="67"/>
    </w:p>
    <w:p w:rsidR="00A80F56" w:rsidRDefault="00A80F56" w:rsidP="00A80F56">
      <w:pPr>
        <w:pStyle w:val="3"/>
      </w:pPr>
      <w:bookmarkStart w:id="68" w:name="_Toc481563108"/>
      <w:r>
        <w:rPr>
          <w:rFonts w:hint="cs"/>
        </w:rPr>
        <w:t>Introduction</w:t>
      </w:r>
      <w:bookmarkEnd w:id="68"/>
    </w:p>
    <w:p w:rsidR="00A80F56" w:rsidRDefault="00A80F56" w:rsidP="00A80F56">
      <w:r>
        <w:t>.</w:t>
      </w:r>
    </w:p>
    <w:p w:rsidR="00A80F56" w:rsidRPr="00F80133" w:rsidRDefault="00A80F56" w:rsidP="00A80F56"/>
    <w:p w:rsidR="00A80F56" w:rsidRDefault="00A80F56" w:rsidP="00A80F56">
      <w:pPr>
        <w:pStyle w:val="3"/>
      </w:pPr>
      <w:bookmarkStart w:id="69" w:name="_Toc481563109"/>
      <w:r>
        <w:t>Signals</w:t>
      </w:r>
      <w:bookmarkEnd w:id="69"/>
    </w:p>
    <w:p w:rsidR="00A80F56" w:rsidRDefault="00A80F56" w:rsidP="00A80F56">
      <w:pPr>
        <w:pStyle w:val="ae"/>
        <w:keepNext/>
        <w:jc w:val="center"/>
      </w:pPr>
      <w:bookmarkStart w:id="70" w:name="_Toc481563139"/>
      <w:r>
        <w:t xml:space="preserve">Table </w:t>
      </w:r>
      <w:fldSimple w:instr=" STYLEREF 1 \s ">
        <w:r w:rsidR="009B72B9">
          <w:rPr>
            <w:noProof/>
          </w:rPr>
          <w:t>7</w:t>
        </w:r>
      </w:fldSimple>
      <w:r>
        <w:noBreakHyphen/>
      </w:r>
      <w:fldSimple w:instr=" SEQ Table \* ARABIC \s 1 ">
        <w:r w:rsidR="009B72B9">
          <w:rPr>
            <w:noProof/>
          </w:rPr>
          <w:t>1</w:t>
        </w:r>
      </w:fldSimple>
      <w:r>
        <w:t xml:space="preserve"> decode unit port signals</w:t>
      </w:r>
      <w:bookmarkEnd w:id="70"/>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A80F56" w:rsidTr="00A80F56">
        <w:trPr>
          <w:cnfStyle w:val="100000000000"/>
        </w:trPr>
        <w:tc>
          <w:tcPr>
            <w:cnfStyle w:val="001000000000"/>
            <w:tcW w:w="904" w:type="pct"/>
            <w:tcBorders>
              <w:bottom w:val="none" w:sz="0" w:space="0" w:color="auto"/>
            </w:tcBorders>
          </w:tcPr>
          <w:p w:rsidR="00A80F56" w:rsidRPr="001B00F5" w:rsidRDefault="00A80F56" w:rsidP="00A80F56">
            <w:pPr>
              <w:jc w:val="center"/>
              <w:rPr>
                <w:lang w:eastAsia="zh-CN"/>
              </w:rPr>
            </w:pPr>
            <w:r w:rsidRPr="001B00F5">
              <w:rPr>
                <w:rFonts w:hint="cs"/>
                <w:lang w:eastAsia="zh-CN"/>
              </w:rPr>
              <w:t>P</w:t>
            </w:r>
            <w:r w:rsidRPr="001B00F5">
              <w:rPr>
                <w:lang w:eastAsia="zh-CN"/>
              </w:rPr>
              <w:t>ort</w:t>
            </w:r>
          </w:p>
        </w:tc>
        <w:tc>
          <w:tcPr>
            <w:tcW w:w="606"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irection</w:t>
            </w:r>
          </w:p>
        </w:tc>
        <w:tc>
          <w:tcPr>
            <w:tcW w:w="452"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W</w:t>
            </w:r>
            <w:r w:rsidRPr="001B00F5">
              <w:rPr>
                <w:lang w:eastAsia="zh-CN"/>
              </w:rPr>
              <w:t>idth</w:t>
            </w:r>
          </w:p>
        </w:tc>
        <w:tc>
          <w:tcPr>
            <w:tcW w:w="3038"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escription</w:t>
            </w:r>
          </w:p>
        </w:tc>
      </w:tr>
      <w:tr w:rsidR="00A80F56" w:rsidTr="00A80F56">
        <w:trPr>
          <w:cnfStyle w:val="000000100000"/>
        </w:trPr>
        <w:tc>
          <w:tcPr>
            <w:cnfStyle w:val="001000000000"/>
            <w:tcW w:w="904" w:type="pct"/>
            <w:tcBorders>
              <w:top w:val="none" w:sz="0" w:space="0" w:color="auto"/>
              <w:bottom w:val="none" w:sz="0" w:space="0" w:color="auto"/>
            </w:tcBorders>
          </w:tcPr>
          <w:p w:rsidR="00A80F56" w:rsidRPr="001B00F5" w:rsidRDefault="00A80F56" w:rsidP="00A80F56">
            <w:pPr>
              <w:jc w:val="left"/>
              <w:rPr>
                <w:b w:val="0"/>
                <w:lang w:eastAsia="zh-CN"/>
              </w:rPr>
            </w:pPr>
            <w:r>
              <w:rPr>
                <w:b w:val="0"/>
                <w:lang w:eastAsia="zh-CN"/>
              </w:rPr>
              <w:t>clock</w:t>
            </w:r>
          </w:p>
        </w:tc>
        <w:tc>
          <w:tcPr>
            <w:tcW w:w="606" w:type="pct"/>
            <w:tcBorders>
              <w:top w:val="none" w:sz="0" w:space="0" w:color="auto"/>
              <w:bottom w:val="none" w:sz="0" w:space="0" w:color="auto"/>
            </w:tcBorders>
          </w:tcPr>
          <w:p w:rsidR="00A80F56" w:rsidRPr="001B00F5" w:rsidRDefault="00A80F56" w:rsidP="00A80F56">
            <w:pPr>
              <w:jc w:val="center"/>
              <w:cnfStyle w:val="000000100000"/>
              <w:rPr>
                <w:lang w:eastAsia="zh-CN"/>
              </w:rPr>
            </w:pPr>
            <w:r>
              <w:rPr>
                <w:lang w:eastAsia="zh-CN"/>
              </w:rPr>
              <w:t>i</w:t>
            </w:r>
            <w:r w:rsidRPr="001B00F5">
              <w:rPr>
                <w:rFonts w:hint="eastAsia"/>
                <w:lang w:eastAsia="zh-CN"/>
              </w:rPr>
              <w:t>nput</w:t>
            </w:r>
          </w:p>
        </w:tc>
        <w:tc>
          <w:tcPr>
            <w:tcW w:w="452" w:type="pct"/>
            <w:tcBorders>
              <w:top w:val="none" w:sz="0" w:space="0" w:color="auto"/>
              <w:bottom w:val="none" w:sz="0" w:space="0" w:color="auto"/>
            </w:tcBorders>
          </w:tcPr>
          <w:p w:rsidR="00A80F56" w:rsidRPr="001B00F5" w:rsidRDefault="00A80F56" w:rsidP="00A80F56">
            <w:pPr>
              <w:jc w:val="center"/>
              <w:cnfStyle w:val="000000100000"/>
              <w:rPr>
                <w:lang w:eastAsia="zh-CN"/>
              </w:rPr>
            </w:pPr>
            <w:r w:rsidRPr="001B00F5">
              <w:rPr>
                <w:rFonts w:hint="eastAsia"/>
                <w:lang w:eastAsia="zh-CN"/>
              </w:rPr>
              <w:t>1</w:t>
            </w:r>
          </w:p>
        </w:tc>
        <w:tc>
          <w:tcPr>
            <w:tcW w:w="3038" w:type="pct"/>
            <w:tcBorders>
              <w:top w:val="none" w:sz="0" w:space="0" w:color="auto"/>
              <w:bottom w:val="none" w:sz="0" w:space="0" w:color="auto"/>
            </w:tcBorders>
          </w:tcPr>
          <w:p w:rsidR="00A80F56" w:rsidRPr="001B00F5" w:rsidRDefault="00A80F56" w:rsidP="00A80F56">
            <w:pPr>
              <w:jc w:val="left"/>
              <w:cnfStyle w:val="000000100000"/>
              <w:rPr>
                <w:lang w:eastAsia="zh-CN"/>
              </w:rPr>
            </w:pPr>
            <w:r>
              <w:rPr>
                <w:lang w:eastAsia="zh-CN"/>
              </w:rPr>
              <w:t>system clock</w:t>
            </w:r>
          </w:p>
        </w:tc>
      </w:tr>
      <w:tr w:rsidR="00A80F56" w:rsidTr="00A80F56">
        <w:tc>
          <w:tcPr>
            <w:cnfStyle w:val="001000000000"/>
            <w:tcW w:w="904" w:type="pct"/>
          </w:tcPr>
          <w:p w:rsidR="00A80F56" w:rsidRPr="001B00F5" w:rsidRDefault="00A80F56" w:rsidP="00A80F56">
            <w:pPr>
              <w:jc w:val="left"/>
              <w:rPr>
                <w:b w:val="0"/>
                <w:lang w:eastAsia="zh-CN"/>
              </w:rPr>
            </w:pPr>
            <w:r>
              <w:rPr>
                <w:b w:val="0"/>
                <w:lang w:eastAsia="zh-CN"/>
              </w:rPr>
              <w:t>reset_n</w:t>
            </w:r>
          </w:p>
        </w:tc>
        <w:tc>
          <w:tcPr>
            <w:tcW w:w="606" w:type="pct"/>
          </w:tcPr>
          <w:p w:rsidR="00A80F56" w:rsidRPr="001B00F5" w:rsidRDefault="00A80F56" w:rsidP="00A80F56">
            <w:pPr>
              <w:jc w:val="center"/>
              <w:cnfStyle w:val="000000000000"/>
              <w:rPr>
                <w:lang w:eastAsia="zh-CN"/>
              </w:rPr>
            </w:pPr>
            <w:r>
              <w:rPr>
                <w:lang w:eastAsia="zh-CN"/>
              </w:rPr>
              <w:t>input</w:t>
            </w:r>
          </w:p>
        </w:tc>
        <w:tc>
          <w:tcPr>
            <w:tcW w:w="452" w:type="pct"/>
          </w:tcPr>
          <w:p w:rsidR="00A80F56" w:rsidRPr="001B00F5" w:rsidRDefault="00A80F56" w:rsidP="00A80F56">
            <w:pPr>
              <w:jc w:val="center"/>
              <w:cnfStyle w:val="000000000000"/>
              <w:rPr>
                <w:lang w:eastAsia="zh-CN"/>
              </w:rPr>
            </w:pPr>
            <w:r>
              <w:rPr>
                <w:lang w:eastAsia="zh-CN"/>
              </w:rPr>
              <w:t>1</w:t>
            </w:r>
          </w:p>
        </w:tc>
        <w:tc>
          <w:tcPr>
            <w:tcW w:w="3038" w:type="pct"/>
          </w:tcPr>
          <w:p w:rsidR="00A80F56" w:rsidRPr="001B00F5" w:rsidRDefault="00A80F56" w:rsidP="00A80F56">
            <w:pPr>
              <w:jc w:val="left"/>
              <w:cnfStyle w:val="000000000000"/>
              <w:rPr>
                <w:lang w:eastAsia="zh-CN"/>
              </w:rPr>
            </w:pPr>
            <w:r>
              <w:rPr>
                <w:lang w:eastAsia="zh-CN"/>
              </w:rPr>
              <w:t>system reset low active</w:t>
            </w:r>
          </w:p>
        </w:tc>
      </w:tr>
      <w:tr w:rsidR="00A80F56" w:rsidTr="00A80F56">
        <w:trPr>
          <w:cnfStyle w:val="000000100000"/>
        </w:trPr>
        <w:tc>
          <w:tcPr>
            <w:cnfStyle w:val="001000000000"/>
            <w:tcW w:w="904" w:type="pct"/>
          </w:tcPr>
          <w:p w:rsidR="00A80F56" w:rsidRDefault="00A80F56" w:rsidP="00A80F56">
            <w:pPr>
              <w:jc w:val="left"/>
              <w:rPr>
                <w:b w:val="0"/>
                <w:lang w:eastAsia="zh-CN"/>
              </w:rPr>
            </w:pPr>
            <w:r>
              <w:rPr>
                <w:b w:val="0"/>
                <w:lang w:eastAsia="zh-CN"/>
              </w:rPr>
              <w:t>pc_f0</w:t>
            </w:r>
          </w:p>
        </w:tc>
        <w:tc>
          <w:tcPr>
            <w:tcW w:w="606" w:type="pct"/>
          </w:tcPr>
          <w:p w:rsidR="00A80F56" w:rsidRDefault="00A80F56" w:rsidP="00A80F56">
            <w:pPr>
              <w:jc w:val="center"/>
              <w:cnfStyle w:val="000000100000"/>
              <w:rPr>
                <w:lang w:eastAsia="zh-CN"/>
              </w:rPr>
            </w:pPr>
            <w:r>
              <w:rPr>
                <w:lang w:eastAsia="zh-CN"/>
              </w:rPr>
              <w:t>input</w:t>
            </w:r>
          </w:p>
        </w:tc>
        <w:tc>
          <w:tcPr>
            <w:tcW w:w="452" w:type="pct"/>
          </w:tcPr>
          <w:p w:rsidR="00A80F56" w:rsidRPr="001B00F5" w:rsidRDefault="00A80F56" w:rsidP="00A80F56">
            <w:pPr>
              <w:jc w:val="center"/>
              <w:cnfStyle w:val="000000100000"/>
              <w:rPr>
                <w:lang w:eastAsia="zh-CN"/>
              </w:rPr>
            </w:pPr>
            <w:r>
              <w:rPr>
                <w:lang w:eastAsia="zh-CN"/>
              </w:rPr>
              <w:t>64</w:t>
            </w:r>
          </w:p>
        </w:tc>
        <w:tc>
          <w:tcPr>
            <w:tcW w:w="3038" w:type="pct"/>
          </w:tcPr>
          <w:p w:rsidR="00A80F56" w:rsidRPr="001B00F5" w:rsidRDefault="00A80F56" w:rsidP="00A80F56">
            <w:pPr>
              <w:jc w:val="left"/>
              <w:cnfStyle w:val="000000100000"/>
              <w:rPr>
                <w:lang w:eastAsia="zh-CN"/>
              </w:rPr>
            </w:pPr>
            <w:r>
              <w:rPr>
                <w:lang w:eastAsia="zh-CN"/>
              </w:rPr>
              <w:t>program counter in fetch stage 0</w:t>
            </w:r>
          </w:p>
        </w:tc>
      </w:tr>
      <w:tr w:rsidR="00A80F56" w:rsidTr="00A80F56">
        <w:tc>
          <w:tcPr>
            <w:cnfStyle w:val="001000000000"/>
            <w:tcW w:w="904" w:type="pct"/>
          </w:tcPr>
          <w:p w:rsidR="00A80F56" w:rsidRDefault="00A80F56" w:rsidP="00A80F56">
            <w:pPr>
              <w:jc w:val="left"/>
              <w:rPr>
                <w:b w:val="0"/>
                <w:lang w:eastAsia="zh-CN"/>
              </w:rPr>
            </w:pPr>
            <w:r>
              <w:rPr>
                <w:b w:val="0"/>
                <w:lang w:eastAsia="zh-CN"/>
              </w:rPr>
              <w:t>pc_f1</w:t>
            </w:r>
          </w:p>
        </w:tc>
        <w:tc>
          <w:tcPr>
            <w:tcW w:w="606" w:type="pct"/>
          </w:tcPr>
          <w:p w:rsidR="00A80F56" w:rsidRDefault="00A80F56" w:rsidP="00A80F56">
            <w:pPr>
              <w:jc w:val="center"/>
              <w:cnfStyle w:val="000000000000"/>
              <w:rPr>
                <w:lang w:eastAsia="zh-CN"/>
              </w:rPr>
            </w:pPr>
            <w:r>
              <w:rPr>
                <w:lang w:eastAsia="zh-CN"/>
              </w:rPr>
              <w:t>input</w:t>
            </w:r>
          </w:p>
        </w:tc>
        <w:tc>
          <w:tcPr>
            <w:tcW w:w="452" w:type="pct"/>
          </w:tcPr>
          <w:p w:rsidR="00A80F56" w:rsidRDefault="00A80F56" w:rsidP="00A80F56">
            <w:pPr>
              <w:jc w:val="center"/>
              <w:cnfStyle w:val="000000000000"/>
              <w:rPr>
                <w:lang w:eastAsia="zh-CN"/>
              </w:rPr>
            </w:pPr>
            <w:r>
              <w:rPr>
                <w:lang w:eastAsia="zh-CN"/>
              </w:rPr>
              <w:t>64</w:t>
            </w:r>
          </w:p>
        </w:tc>
        <w:tc>
          <w:tcPr>
            <w:tcW w:w="3038" w:type="pct"/>
          </w:tcPr>
          <w:p w:rsidR="00A80F56" w:rsidRDefault="00A80F56" w:rsidP="00A80F56">
            <w:pPr>
              <w:jc w:val="left"/>
              <w:cnfStyle w:val="000000000000"/>
              <w:rPr>
                <w:lang w:eastAsia="zh-CN"/>
              </w:rPr>
            </w:pPr>
            <w:r>
              <w:rPr>
                <w:lang w:eastAsia="zh-CN"/>
              </w:rPr>
              <w:t>program counter in fetch stage 1</w:t>
            </w:r>
          </w:p>
        </w:tc>
      </w:tr>
      <w:tr w:rsidR="00A80F56" w:rsidTr="00A80F56">
        <w:trPr>
          <w:cnfStyle w:val="000000100000"/>
        </w:trPr>
        <w:tc>
          <w:tcPr>
            <w:cnfStyle w:val="001000000000"/>
            <w:tcW w:w="5000" w:type="pct"/>
            <w:gridSpan w:val="4"/>
          </w:tcPr>
          <w:p w:rsidR="00A80F56" w:rsidRDefault="00A80F56" w:rsidP="00A80F56">
            <w:pPr>
              <w:tabs>
                <w:tab w:val="left" w:pos="2236"/>
              </w:tabs>
              <w:jc w:val="left"/>
              <w:rPr>
                <w:lang w:eastAsia="zh-CN"/>
              </w:rPr>
            </w:pPr>
          </w:p>
        </w:tc>
      </w:tr>
      <w:tr w:rsidR="00A80F56" w:rsidTr="00A80F56">
        <w:tc>
          <w:tcPr>
            <w:cnfStyle w:val="001000000000"/>
            <w:tcW w:w="904" w:type="pct"/>
          </w:tcPr>
          <w:p w:rsidR="00A80F56" w:rsidRPr="001B00F5" w:rsidRDefault="00A80F56" w:rsidP="00A80F56">
            <w:pPr>
              <w:jc w:val="left"/>
              <w:rPr>
                <w:b w:val="0"/>
                <w:lang w:eastAsia="zh-CN"/>
              </w:rPr>
            </w:pPr>
          </w:p>
        </w:tc>
        <w:tc>
          <w:tcPr>
            <w:tcW w:w="606" w:type="pct"/>
          </w:tcPr>
          <w:p w:rsidR="00A80F56" w:rsidRPr="001B00F5" w:rsidRDefault="00A80F56" w:rsidP="00A80F56">
            <w:pPr>
              <w:jc w:val="center"/>
              <w:cnfStyle w:val="000000000000"/>
              <w:rPr>
                <w:lang w:eastAsia="zh-CN"/>
              </w:rPr>
            </w:pPr>
          </w:p>
        </w:tc>
        <w:tc>
          <w:tcPr>
            <w:tcW w:w="452" w:type="pct"/>
          </w:tcPr>
          <w:p w:rsidR="00A80F56" w:rsidRPr="001B00F5" w:rsidRDefault="00A80F56" w:rsidP="00A80F56">
            <w:pPr>
              <w:jc w:val="center"/>
              <w:cnfStyle w:val="000000000000"/>
              <w:rPr>
                <w:lang w:eastAsia="zh-CN"/>
              </w:rPr>
            </w:pPr>
          </w:p>
        </w:tc>
        <w:tc>
          <w:tcPr>
            <w:tcW w:w="3038" w:type="pct"/>
          </w:tcPr>
          <w:p w:rsidR="00A80F56" w:rsidRPr="001B00F5" w:rsidRDefault="00A80F56" w:rsidP="00A80F56">
            <w:pPr>
              <w:jc w:val="left"/>
              <w:cnfStyle w:val="000000000000"/>
              <w:rPr>
                <w:lang w:eastAsia="zh-CN"/>
              </w:rPr>
            </w:pPr>
          </w:p>
        </w:tc>
      </w:tr>
      <w:tr w:rsidR="00A80F56"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rPr>
                <w:lang w:eastAsia="zh-CN"/>
              </w:rPr>
            </w:pPr>
          </w:p>
        </w:tc>
        <w:tc>
          <w:tcPr>
            <w:tcW w:w="452" w:type="pct"/>
          </w:tcPr>
          <w:p w:rsidR="00A80F56" w:rsidRPr="001B00F5" w:rsidRDefault="00A80F56" w:rsidP="00A80F56">
            <w:pPr>
              <w:jc w:val="center"/>
              <w:cnfStyle w:val="000000100000"/>
              <w:rPr>
                <w:lang w:eastAsia="zh-CN"/>
              </w:rPr>
            </w:pPr>
          </w:p>
        </w:tc>
        <w:tc>
          <w:tcPr>
            <w:tcW w:w="3038" w:type="pct"/>
          </w:tcPr>
          <w:p w:rsidR="00A80F56" w:rsidRPr="001B00F5" w:rsidRDefault="00A80F56" w:rsidP="00A80F56">
            <w:pPr>
              <w:jc w:val="left"/>
              <w:cnfStyle w:val="000000100000"/>
              <w:rPr>
                <w:lang w:eastAsia="zh-CN"/>
              </w:rPr>
            </w:pPr>
          </w:p>
        </w:tc>
      </w:tr>
      <w:tr w:rsidR="00A80F56" w:rsidRPr="001B00F5" w:rsidTr="00A80F56">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rPr>
                <w:lang w:eastAsia="zh-CN"/>
              </w:rPr>
            </w:pPr>
          </w:p>
        </w:tc>
        <w:tc>
          <w:tcPr>
            <w:tcW w:w="452" w:type="pct"/>
          </w:tcPr>
          <w:p w:rsidR="00A80F56" w:rsidRPr="001B00F5" w:rsidRDefault="00A80F56" w:rsidP="00A80F56">
            <w:pPr>
              <w:jc w:val="center"/>
              <w:cnfStyle w:val="000000000000"/>
              <w:rPr>
                <w:lang w:eastAsia="zh-CN"/>
              </w:rPr>
            </w:pPr>
          </w:p>
        </w:tc>
        <w:tc>
          <w:tcPr>
            <w:tcW w:w="3038" w:type="pct"/>
          </w:tcPr>
          <w:p w:rsidR="00A80F56" w:rsidRPr="001B00F5" w:rsidRDefault="00A80F56" w:rsidP="00A80F56">
            <w:pPr>
              <w:jc w:val="left"/>
              <w:cnfStyle w:val="000000000000"/>
              <w:rPr>
                <w:lang w:eastAsia="zh-CN"/>
              </w:rPr>
            </w:pPr>
          </w:p>
        </w:tc>
      </w:tr>
      <w:tr w:rsidR="00A80F56" w:rsidRPr="001B00F5"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rPr>
                <w:lang w:eastAsia="zh-CN"/>
              </w:rPr>
            </w:pPr>
          </w:p>
        </w:tc>
        <w:tc>
          <w:tcPr>
            <w:tcW w:w="452" w:type="pct"/>
          </w:tcPr>
          <w:p w:rsidR="00A80F56" w:rsidRPr="001B00F5" w:rsidRDefault="00A80F56" w:rsidP="00A80F56">
            <w:pPr>
              <w:jc w:val="center"/>
              <w:cnfStyle w:val="000000100000"/>
              <w:rPr>
                <w:lang w:eastAsia="zh-CN"/>
              </w:rPr>
            </w:pPr>
          </w:p>
        </w:tc>
        <w:tc>
          <w:tcPr>
            <w:tcW w:w="3038" w:type="pct"/>
          </w:tcPr>
          <w:p w:rsidR="00A80F56" w:rsidRPr="001B00F5" w:rsidRDefault="00A80F56" w:rsidP="00A80F56">
            <w:pPr>
              <w:jc w:val="left"/>
              <w:cnfStyle w:val="000000100000"/>
              <w:rPr>
                <w:lang w:eastAsia="zh-CN"/>
              </w:rPr>
            </w:pPr>
          </w:p>
        </w:tc>
      </w:tr>
      <w:tr w:rsidR="00A80F56" w:rsidRPr="001B00F5" w:rsidTr="00A80F56">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rPr>
                <w:lang w:eastAsia="zh-CN"/>
              </w:rPr>
            </w:pPr>
          </w:p>
        </w:tc>
        <w:tc>
          <w:tcPr>
            <w:tcW w:w="452" w:type="pct"/>
          </w:tcPr>
          <w:p w:rsidR="00A80F56" w:rsidRPr="001B00F5" w:rsidRDefault="00A80F56" w:rsidP="00A80F56">
            <w:pPr>
              <w:jc w:val="center"/>
              <w:cnfStyle w:val="000000000000"/>
              <w:rPr>
                <w:lang w:eastAsia="zh-CN"/>
              </w:rPr>
            </w:pPr>
          </w:p>
        </w:tc>
        <w:tc>
          <w:tcPr>
            <w:tcW w:w="3038" w:type="pct"/>
          </w:tcPr>
          <w:p w:rsidR="00A80F56" w:rsidRPr="001B00F5" w:rsidRDefault="00A80F56" w:rsidP="00A80F56">
            <w:pPr>
              <w:jc w:val="left"/>
              <w:cnfStyle w:val="000000000000"/>
              <w:rPr>
                <w:lang w:eastAsia="zh-CN"/>
              </w:rPr>
            </w:pPr>
          </w:p>
        </w:tc>
      </w:tr>
      <w:tr w:rsidR="00A80F56" w:rsidTr="00A80F56">
        <w:trPr>
          <w:cnfStyle w:val="000000100000"/>
        </w:trPr>
        <w:tc>
          <w:tcPr>
            <w:cnfStyle w:val="001000000000"/>
            <w:tcW w:w="5000" w:type="pct"/>
            <w:gridSpan w:val="4"/>
          </w:tcPr>
          <w:p w:rsidR="00A80F56" w:rsidRPr="001B00F5" w:rsidRDefault="00A80F56" w:rsidP="00A80F56">
            <w:pPr>
              <w:jc w:val="left"/>
              <w:rPr>
                <w:lang w:eastAsia="zh-CN"/>
              </w:rPr>
            </w:pPr>
          </w:p>
        </w:tc>
      </w:tr>
      <w:tr w:rsidR="00A80F56" w:rsidTr="00A80F56">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000000"/>
              <w:rPr>
                <w:lang w:eastAsia="zh-CN"/>
              </w:rPr>
            </w:pPr>
          </w:p>
        </w:tc>
        <w:tc>
          <w:tcPr>
            <w:tcW w:w="452" w:type="pct"/>
          </w:tcPr>
          <w:p w:rsidR="00A80F56" w:rsidRPr="001B00F5" w:rsidRDefault="00A80F56" w:rsidP="00A80F56">
            <w:pPr>
              <w:jc w:val="center"/>
              <w:cnfStyle w:val="000000000000"/>
              <w:rPr>
                <w:lang w:eastAsia="zh-CN"/>
              </w:rPr>
            </w:pPr>
          </w:p>
        </w:tc>
        <w:tc>
          <w:tcPr>
            <w:tcW w:w="3038" w:type="pct"/>
          </w:tcPr>
          <w:p w:rsidR="00A80F56" w:rsidRPr="001B00F5" w:rsidRDefault="00A80F56" w:rsidP="00A80F56">
            <w:pPr>
              <w:jc w:val="left"/>
              <w:cnfStyle w:val="000000000000"/>
              <w:rPr>
                <w:lang w:eastAsia="zh-CN"/>
              </w:rPr>
            </w:pPr>
          </w:p>
        </w:tc>
      </w:tr>
      <w:tr w:rsidR="00A80F56"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rPr>
                <w:lang w:eastAsia="zh-CN"/>
              </w:rPr>
            </w:pPr>
          </w:p>
        </w:tc>
        <w:tc>
          <w:tcPr>
            <w:tcW w:w="452" w:type="pct"/>
          </w:tcPr>
          <w:p w:rsidR="00A80F56" w:rsidRPr="001B00F5" w:rsidRDefault="00A80F56" w:rsidP="00A80F56">
            <w:pPr>
              <w:jc w:val="center"/>
              <w:cnfStyle w:val="000000100000"/>
              <w:rPr>
                <w:lang w:eastAsia="zh-CN"/>
              </w:rPr>
            </w:pPr>
          </w:p>
        </w:tc>
        <w:tc>
          <w:tcPr>
            <w:tcW w:w="3038" w:type="pct"/>
          </w:tcPr>
          <w:p w:rsidR="00A80F56" w:rsidRPr="001B00F5" w:rsidRDefault="00A80F56" w:rsidP="00A80F56">
            <w:pPr>
              <w:jc w:val="left"/>
              <w:cnfStyle w:val="000000100000"/>
              <w:rPr>
                <w:lang w:eastAsia="zh-CN"/>
              </w:rPr>
            </w:pPr>
          </w:p>
        </w:tc>
      </w:tr>
      <w:tr w:rsidR="00A80F56" w:rsidTr="00A80F56">
        <w:tc>
          <w:tcPr>
            <w:cnfStyle w:val="001000000000"/>
            <w:tcW w:w="5000" w:type="pct"/>
            <w:gridSpan w:val="4"/>
          </w:tcPr>
          <w:p w:rsidR="00A80F56" w:rsidRPr="001B00F5" w:rsidRDefault="00A80F56" w:rsidP="00A80F56">
            <w:pPr>
              <w:jc w:val="left"/>
              <w:rPr>
                <w:lang w:eastAsia="zh-CN"/>
              </w:rPr>
            </w:pPr>
          </w:p>
        </w:tc>
      </w:tr>
      <w:tr w:rsidR="00A80F56"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Pr="001B00F5" w:rsidRDefault="00A80F56" w:rsidP="00A80F56">
            <w:pPr>
              <w:jc w:val="center"/>
              <w:cnfStyle w:val="000000100000"/>
              <w:rPr>
                <w:lang w:eastAsia="zh-CN"/>
              </w:rPr>
            </w:pPr>
          </w:p>
        </w:tc>
        <w:tc>
          <w:tcPr>
            <w:tcW w:w="452" w:type="pct"/>
          </w:tcPr>
          <w:p w:rsidR="00A80F56" w:rsidRPr="001B00F5" w:rsidRDefault="00A80F56" w:rsidP="00A80F56">
            <w:pPr>
              <w:jc w:val="center"/>
              <w:cnfStyle w:val="000000100000"/>
              <w:rPr>
                <w:lang w:eastAsia="zh-CN"/>
              </w:rPr>
            </w:pPr>
          </w:p>
        </w:tc>
        <w:tc>
          <w:tcPr>
            <w:tcW w:w="3038" w:type="pct"/>
          </w:tcPr>
          <w:p w:rsidR="00A80F56" w:rsidRPr="001B00F5" w:rsidRDefault="00A80F56" w:rsidP="00A80F56">
            <w:pPr>
              <w:jc w:val="left"/>
              <w:cnfStyle w:val="000000100000"/>
              <w:rPr>
                <w:lang w:eastAsia="zh-CN"/>
              </w:rPr>
            </w:pPr>
          </w:p>
        </w:tc>
      </w:tr>
      <w:tr w:rsidR="00A80F56" w:rsidTr="00A80F56">
        <w:tc>
          <w:tcPr>
            <w:cnfStyle w:val="001000000000"/>
            <w:tcW w:w="5000" w:type="pct"/>
            <w:gridSpan w:val="4"/>
          </w:tcPr>
          <w:p w:rsidR="00A80F56" w:rsidRDefault="00A80F56" w:rsidP="00A80F56">
            <w:pPr>
              <w:rPr>
                <w:lang w:eastAsia="zh-CN"/>
              </w:rPr>
            </w:pPr>
          </w:p>
        </w:tc>
      </w:tr>
      <w:tr w:rsidR="00A80F56" w:rsidTr="00A80F56">
        <w:trPr>
          <w:cnfStyle w:val="000000100000"/>
        </w:trPr>
        <w:tc>
          <w:tcPr>
            <w:cnfStyle w:val="001000000000"/>
            <w:tcW w:w="904" w:type="pct"/>
          </w:tcPr>
          <w:p w:rsidR="00A80F56" w:rsidRPr="00B267C9" w:rsidRDefault="00A80F56" w:rsidP="00A80F56">
            <w:pPr>
              <w:jc w:val="left"/>
              <w:rPr>
                <w:b w:val="0"/>
                <w:lang w:eastAsia="zh-CN"/>
              </w:rPr>
            </w:pPr>
          </w:p>
        </w:tc>
        <w:tc>
          <w:tcPr>
            <w:tcW w:w="606" w:type="pct"/>
          </w:tcPr>
          <w:p w:rsidR="00A80F56" w:rsidRDefault="00A80F56" w:rsidP="00A80F56">
            <w:pPr>
              <w:jc w:val="center"/>
              <w:cnfStyle w:val="000000100000"/>
            </w:pPr>
          </w:p>
        </w:tc>
        <w:tc>
          <w:tcPr>
            <w:tcW w:w="452" w:type="pct"/>
          </w:tcPr>
          <w:p w:rsidR="00A80F56" w:rsidRDefault="00A80F56" w:rsidP="00A80F56">
            <w:pPr>
              <w:jc w:val="center"/>
              <w:cnfStyle w:val="000000100000"/>
            </w:pPr>
          </w:p>
        </w:tc>
        <w:tc>
          <w:tcPr>
            <w:tcW w:w="3038" w:type="pct"/>
          </w:tcPr>
          <w:p w:rsidR="00A80F56" w:rsidRDefault="00A80F56" w:rsidP="00A80F56">
            <w:pPr>
              <w:jc w:val="left"/>
              <w:cnfStyle w:val="000000100000"/>
              <w:rPr>
                <w:lang w:eastAsia="zh-CN"/>
              </w:rPr>
            </w:pPr>
          </w:p>
        </w:tc>
      </w:tr>
      <w:tr w:rsidR="00A80F56" w:rsidTr="00A80F56">
        <w:tc>
          <w:tcPr>
            <w:cnfStyle w:val="00100000000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000000"/>
            </w:pPr>
          </w:p>
        </w:tc>
        <w:tc>
          <w:tcPr>
            <w:tcW w:w="452" w:type="pct"/>
          </w:tcPr>
          <w:p w:rsidR="00A80F56" w:rsidRDefault="00A80F56" w:rsidP="00A80F56">
            <w:pPr>
              <w:jc w:val="center"/>
              <w:cnfStyle w:val="000000000000"/>
            </w:pPr>
          </w:p>
        </w:tc>
        <w:tc>
          <w:tcPr>
            <w:tcW w:w="3038" w:type="pct"/>
          </w:tcPr>
          <w:p w:rsidR="00A80F56" w:rsidRDefault="00A80F56" w:rsidP="00A80F56">
            <w:pPr>
              <w:jc w:val="left"/>
              <w:cnfStyle w:val="000000000000"/>
              <w:rPr>
                <w:lang w:eastAsia="zh-CN"/>
              </w:rPr>
            </w:pPr>
          </w:p>
        </w:tc>
      </w:tr>
      <w:tr w:rsidR="00A80F56" w:rsidTr="00A80F56">
        <w:trPr>
          <w:cnfStyle w:val="000000100000"/>
        </w:trPr>
        <w:tc>
          <w:tcPr>
            <w:cnfStyle w:val="001000000000"/>
            <w:tcW w:w="904" w:type="pct"/>
          </w:tcPr>
          <w:p w:rsidR="00A80F56" w:rsidRDefault="00A80F56" w:rsidP="00A80F56">
            <w:pPr>
              <w:jc w:val="left"/>
              <w:rPr>
                <w:b w:val="0"/>
                <w:lang w:eastAsia="zh-CN"/>
              </w:rPr>
            </w:pPr>
          </w:p>
        </w:tc>
        <w:tc>
          <w:tcPr>
            <w:tcW w:w="606" w:type="pct"/>
          </w:tcPr>
          <w:p w:rsidR="00A80F56" w:rsidRDefault="00A80F56" w:rsidP="00A80F56">
            <w:pPr>
              <w:jc w:val="center"/>
              <w:cnfStyle w:val="000000100000"/>
            </w:pPr>
          </w:p>
        </w:tc>
        <w:tc>
          <w:tcPr>
            <w:tcW w:w="452" w:type="pct"/>
          </w:tcPr>
          <w:p w:rsidR="00A80F56" w:rsidRDefault="00A80F56" w:rsidP="00A80F56">
            <w:pPr>
              <w:jc w:val="center"/>
              <w:cnfStyle w:val="000000100000"/>
            </w:pPr>
          </w:p>
        </w:tc>
        <w:tc>
          <w:tcPr>
            <w:tcW w:w="3038" w:type="pct"/>
          </w:tcPr>
          <w:p w:rsidR="00A80F56" w:rsidRDefault="00A80F56" w:rsidP="00A80F56">
            <w:pPr>
              <w:jc w:val="left"/>
              <w:cnfStyle w:val="000000100000"/>
              <w:rPr>
                <w:lang w:eastAsia="zh-CN"/>
              </w:rPr>
            </w:pPr>
          </w:p>
        </w:tc>
      </w:tr>
    </w:tbl>
    <w:p w:rsidR="00A80F56" w:rsidRPr="00A474FD" w:rsidRDefault="00A80F56" w:rsidP="00A80F56"/>
    <w:p w:rsidR="00A80F56" w:rsidRDefault="00A80F56" w:rsidP="00A80F56">
      <w:pPr>
        <w:pStyle w:val="3"/>
      </w:pPr>
      <w:bookmarkStart w:id="71" w:name="_Toc481563110"/>
      <w:r>
        <w:lastRenderedPageBreak/>
        <w:t>S</w:t>
      </w:r>
      <w:r>
        <w:rPr>
          <w:rFonts w:hint="cs"/>
        </w:rPr>
        <w:t>ub</w:t>
      </w:r>
      <w:r>
        <w:t>modules</w:t>
      </w:r>
      <w:bookmarkEnd w:id="71"/>
    </w:p>
    <w:p w:rsidR="00A80F56" w:rsidRDefault="00A80F56" w:rsidP="00A80F56">
      <w:pPr>
        <w:pStyle w:val="ae"/>
        <w:keepNext/>
        <w:jc w:val="center"/>
      </w:pPr>
      <w:bookmarkStart w:id="72" w:name="_Toc481563140"/>
      <w:r>
        <w:t xml:space="preserve">Table </w:t>
      </w:r>
      <w:fldSimple w:instr=" STYLEREF 1 \s ">
        <w:r w:rsidR="009B72B9">
          <w:rPr>
            <w:noProof/>
          </w:rPr>
          <w:t>7</w:t>
        </w:r>
      </w:fldSimple>
      <w:r>
        <w:noBreakHyphen/>
      </w:r>
      <w:fldSimple w:instr=" SEQ Table \* ARABIC \s 1 ">
        <w:r w:rsidR="009B72B9">
          <w:rPr>
            <w:noProof/>
          </w:rPr>
          <w:t>2</w:t>
        </w:r>
      </w:fldSimple>
      <w:r>
        <w:t xml:space="preserve"> ace_decode sub-modules</w:t>
      </w:r>
      <w:bookmarkEnd w:id="72"/>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A80F56" w:rsidTr="00A80F56">
        <w:trPr>
          <w:cnfStyle w:val="100000000000"/>
        </w:trPr>
        <w:tc>
          <w:tcPr>
            <w:cnfStyle w:val="001000000000"/>
            <w:tcW w:w="1093" w:type="pct"/>
            <w:tcBorders>
              <w:bottom w:val="none" w:sz="0" w:space="0" w:color="auto"/>
            </w:tcBorders>
          </w:tcPr>
          <w:p w:rsidR="00A80F56" w:rsidRPr="001B00F5" w:rsidRDefault="00A80F56" w:rsidP="00A80F56">
            <w:pPr>
              <w:jc w:val="center"/>
              <w:rPr>
                <w:lang w:eastAsia="zh-CN"/>
              </w:rPr>
            </w:pPr>
            <w:r>
              <w:rPr>
                <w:lang w:eastAsia="zh-CN"/>
              </w:rPr>
              <w:t>Module Name</w:t>
            </w:r>
          </w:p>
        </w:tc>
        <w:tc>
          <w:tcPr>
            <w:tcW w:w="3907" w:type="pct"/>
            <w:tcBorders>
              <w:bottom w:val="none" w:sz="0" w:space="0" w:color="auto"/>
            </w:tcBorders>
          </w:tcPr>
          <w:p w:rsidR="00A80F56" w:rsidRPr="001B00F5" w:rsidRDefault="00A80F56" w:rsidP="00A80F56">
            <w:pPr>
              <w:jc w:val="center"/>
              <w:cnfStyle w:val="100000000000"/>
              <w:rPr>
                <w:lang w:eastAsia="zh-CN"/>
              </w:rPr>
            </w:pPr>
            <w:r w:rsidRPr="001B00F5">
              <w:rPr>
                <w:rFonts w:hint="cs"/>
                <w:lang w:eastAsia="zh-CN"/>
              </w:rPr>
              <w:t>D</w:t>
            </w:r>
            <w:r w:rsidRPr="001B00F5">
              <w:rPr>
                <w:lang w:eastAsia="zh-CN"/>
              </w:rPr>
              <w:t>escription</w:t>
            </w:r>
          </w:p>
        </w:tc>
      </w:tr>
      <w:tr w:rsidR="00A80F56" w:rsidTr="00A80F56">
        <w:trPr>
          <w:cnfStyle w:val="000000100000"/>
        </w:trPr>
        <w:tc>
          <w:tcPr>
            <w:cnfStyle w:val="001000000000"/>
            <w:tcW w:w="1093" w:type="pct"/>
          </w:tcPr>
          <w:p w:rsidR="00A80F56" w:rsidRPr="00AF7531" w:rsidRDefault="00A80F56" w:rsidP="00A80F56">
            <w:pPr>
              <w:jc w:val="left"/>
              <w:rPr>
                <w:b w:val="0"/>
                <w:lang w:eastAsia="zh-CN"/>
              </w:rPr>
            </w:pPr>
          </w:p>
        </w:tc>
        <w:tc>
          <w:tcPr>
            <w:tcW w:w="3907" w:type="pct"/>
          </w:tcPr>
          <w:p w:rsidR="00A80F56" w:rsidRDefault="00A80F56" w:rsidP="00A80F56">
            <w:pPr>
              <w:jc w:val="left"/>
              <w:cnfStyle w:val="000000100000"/>
              <w:rPr>
                <w:lang w:eastAsia="zh-CN"/>
              </w:rPr>
            </w:pPr>
          </w:p>
        </w:tc>
      </w:tr>
      <w:tr w:rsidR="00A80F56" w:rsidTr="00A80F56">
        <w:tc>
          <w:tcPr>
            <w:cnfStyle w:val="00100000000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000000"/>
              <w:rPr>
                <w:lang w:eastAsia="zh-CN"/>
              </w:rPr>
            </w:pPr>
          </w:p>
        </w:tc>
      </w:tr>
      <w:tr w:rsidR="00A80F56" w:rsidTr="00A80F56">
        <w:trPr>
          <w:cnfStyle w:val="000000100000"/>
        </w:trPr>
        <w:tc>
          <w:tcPr>
            <w:cnfStyle w:val="001000000000"/>
            <w:tcW w:w="1093" w:type="pct"/>
          </w:tcPr>
          <w:p w:rsidR="00A80F56" w:rsidRPr="00AF7531" w:rsidRDefault="00A80F56" w:rsidP="00A80F56">
            <w:pPr>
              <w:jc w:val="left"/>
              <w:rPr>
                <w:b w:val="0"/>
                <w:lang w:eastAsia="zh-CN"/>
              </w:rPr>
            </w:pPr>
          </w:p>
        </w:tc>
        <w:tc>
          <w:tcPr>
            <w:tcW w:w="3907" w:type="pct"/>
          </w:tcPr>
          <w:p w:rsidR="00A80F56" w:rsidRPr="001B00F5" w:rsidRDefault="00A80F56" w:rsidP="00A80F56">
            <w:pPr>
              <w:jc w:val="left"/>
              <w:cnfStyle w:val="000000100000"/>
              <w:rPr>
                <w:lang w:eastAsia="zh-CN"/>
              </w:rPr>
            </w:pPr>
          </w:p>
        </w:tc>
      </w:tr>
      <w:tr w:rsidR="00A80F56" w:rsidTr="00A80F56">
        <w:tc>
          <w:tcPr>
            <w:cnfStyle w:val="001000000000"/>
            <w:tcW w:w="1093" w:type="pct"/>
          </w:tcPr>
          <w:p w:rsidR="00A80F56" w:rsidRPr="00AF7531" w:rsidRDefault="00A80F56" w:rsidP="00A80F56">
            <w:pPr>
              <w:rPr>
                <w:b w:val="0"/>
              </w:rPr>
            </w:pPr>
          </w:p>
        </w:tc>
        <w:tc>
          <w:tcPr>
            <w:tcW w:w="3907" w:type="pct"/>
          </w:tcPr>
          <w:p w:rsidR="00A80F56" w:rsidRPr="001B00F5" w:rsidRDefault="00A80F56" w:rsidP="00A80F56">
            <w:pPr>
              <w:jc w:val="left"/>
              <w:cnfStyle w:val="000000000000"/>
              <w:rPr>
                <w:lang w:eastAsia="zh-CN"/>
              </w:rPr>
            </w:pPr>
          </w:p>
        </w:tc>
      </w:tr>
      <w:tr w:rsidR="00A80F56" w:rsidTr="00A80F56">
        <w:trPr>
          <w:cnfStyle w:val="000000100000"/>
        </w:trPr>
        <w:tc>
          <w:tcPr>
            <w:cnfStyle w:val="001000000000"/>
            <w:tcW w:w="1093" w:type="pct"/>
          </w:tcPr>
          <w:p w:rsidR="00A80F56" w:rsidRPr="00AF7531" w:rsidRDefault="00A80F56" w:rsidP="00A80F56">
            <w:pPr>
              <w:rPr>
                <w:b w:val="0"/>
              </w:rPr>
            </w:pPr>
          </w:p>
        </w:tc>
        <w:tc>
          <w:tcPr>
            <w:tcW w:w="3907" w:type="pct"/>
          </w:tcPr>
          <w:p w:rsidR="00A80F56" w:rsidRDefault="00A80F56" w:rsidP="00A80F56">
            <w:pPr>
              <w:jc w:val="left"/>
              <w:cnfStyle w:val="000000100000"/>
              <w:rPr>
                <w:lang w:eastAsia="zh-CN"/>
              </w:rPr>
            </w:pPr>
          </w:p>
        </w:tc>
      </w:tr>
    </w:tbl>
    <w:p w:rsidR="00A80F56" w:rsidRPr="00A80F56" w:rsidRDefault="00A80F56" w:rsidP="00A80F56"/>
    <w:p w:rsidR="00994775" w:rsidRDefault="00994775">
      <w:pPr>
        <w:widowControl/>
        <w:suppressAutoHyphens w:val="0"/>
        <w:spacing w:before="0" w:after="0"/>
        <w:jc w:val="left"/>
        <w:rPr>
          <w:rFonts w:ascii="Verdana" w:hAnsi="Verdana"/>
          <w:b/>
          <w:bCs/>
          <w:sz w:val="44"/>
          <w:szCs w:val="44"/>
        </w:rPr>
      </w:pPr>
      <w:r>
        <w:br w:type="page"/>
      </w:r>
    </w:p>
    <w:p w:rsidR="006263F7" w:rsidRDefault="006263F7" w:rsidP="006263F7">
      <w:pPr>
        <w:pStyle w:val="1"/>
      </w:pPr>
      <w:bookmarkStart w:id="73" w:name="_Toc481563111"/>
      <w:r>
        <w:lastRenderedPageBreak/>
        <w:t>Level 1 data Cache</w:t>
      </w:r>
      <w:bookmarkEnd w:id="73"/>
    </w:p>
    <w:p w:rsidR="00A80F56" w:rsidRPr="00A80F56" w:rsidRDefault="00A80F56" w:rsidP="009B72B9">
      <w:pPr>
        <w:pStyle w:val="3"/>
      </w:pPr>
      <w:bookmarkStart w:id="74" w:name="_Toc481563112"/>
      <w:r w:rsidRPr="00A80F56">
        <w:t>Overview</w:t>
      </w:r>
      <w:bookmarkEnd w:id="74"/>
    </w:p>
    <w:p w:rsidR="00A80F56" w:rsidRPr="009B72B9" w:rsidRDefault="00A80F56" w:rsidP="009B72B9">
      <w:pPr>
        <w:pStyle w:val="3"/>
      </w:pPr>
      <w:bookmarkStart w:id="75" w:name="_Toc481563113"/>
      <w:r w:rsidRPr="009B72B9">
        <w:t>Introduction</w:t>
      </w:r>
      <w:bookmarkEnd w:id="75"/>
    </w:p>
    <w:p w:rsidR="00A80F56" w:rsidRPr="00A80F56" w:rsidRDefault="00A80F56" w:rsidP="00A80F56"/>
    <w:p w:rsidR="00A80F56" w:rsidRPr="00A80F56" w:rsidRDefault="00A80F56" w:rsidP="00A80F56">
      <w:r w:rsidRPr="00A80F56">
        <w:t>.</w:t>
      </w:r>
    </w:p>
    <w:p w:rsidR="00A80F56" w:rsidRPr="00A80F56" w:rsidRDefault="00A80F56" w:rsidP="00A80F56"/>
    <w:p w:rsidR="00A80F56" w:rsidRPr="009B72B9" w:rsidRDefault="00A80F56" w:rsidP="009B72B9">
      <w:pPr>
        <w:pStyle w:val="3"/>
      </w:pPr>
      <w:bookmarkStart w:id="76" w:name="_Toc481563114"/>
      <w:r w:rsidRPr="009B72B9">
        <w:t>Signals</w:t>
      </w:r>
      <w:bookmarkEnd w:id="76"/>
    </w:p>
    <w:p w:rsidR="00A80F56" w:rsidRPr="00A80F56" w:rsidRDefault="00A80F56" w:rsidP="00A80F56">
      <w:pPr>
        <w:keepNext/>
        <w:jc w:val="center"/>
        <w:rPr>
          <w:rFonts w:eastAsia="SimHei"/>
          <w:sz w:val="20"/>
          <w:szCs w:val="20"/>
        </w:rPr>
      </w:pPr>
      <w:bookmarkStart w:id="77" w:name="_Toc481563141"/>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9B72B9">
        <w:rPr>
          <w:rFonts w:eastAsia="SimHei"/>
          <w:noProof/>
          <w:sz w:val="20"/>
          <w:szCs w:val="20"/>
        </w:rPr>
        <w:t>8</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9B72B9">
        <w:rPr>
          <w:rFonts w:eastAsia="SimHei"/>
          <w:noProof/>
          <w:sz w:val="20"/>
          <w:szCs w:val="20"/>
        </w:rPr>
        <w:t>1</w:t>
      </w:r>
      <w:r w:rsidR="00CB7B9C" w:rsidRPr="00A80F56">
        <w:rPr>
          <w:rFonts w:eastAsia="SimHei"/>
          <w:sz w:val="20"/>
          <w:szCs w:val="20"/>
        </w:rPr>
        <w:fldChar w:fldCharType="end"/>
      </w:r>
      <w:r w:rsidRPr="00A80F56">
        <w:rPr>
          <w:rFonts w:eastAsia="SimHei"/>
          <w:sz w:val="20"/>
          <w:szCs w:val="20"/>
        </w:rPr>
        <w:t xml:space="preserve"> decode unit port signals</w:t>
      </w:r>
      <w:bookmarkEnd w:id="77"/>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A80F56" w:rsidRPr="00A80F56" w:rsidTr="00A80F56">
        <w:trPr>
          <w:cnfStyle w:val="100000000000"/>
        </w:trPr>
        <w:tc>
          <w:tcPr>
            <w:cnfStyle w:val="001000000000"/>
            <w:tcW w:w="904" w:type="pct"/>
          </w:tcPr>
          <w:p w:rsidR="00A80F56" w:rsidRPr="00A80F56" w:rsidRDefault="00A80F56" w:rsidP="00A80F56">
            <w:pPr>
              <w:jc w:val="center"/>
              <w:rPr>
                <w:lang w:eastAsia="zh-CN"/>
              </w:rPr>
            </w:pPr>
            <w:r w:rsidRPr="00A80F56">
              <w:rPr>
                <w:lang w:eastAsia="zh-CN"/>
              </w:rPr>
              <w:t>Port</w:t>
            </w:r>
          </w:p>
        </w:tc>
        <w:tc>
          <w:tcPr>
            <w:tcW w:w="606" w:type="pct"/>
          </w:tcPr>
          <w:p w:rsidR="00A80F56" w:rsidRPr="00A80F56" w:rsidRDefault="00A80F56" w:rsidP="00A80F56">
            <w:pPr>
              <w:jc w:val="center"/>
              <w:cnfStyle w:val="100000000000"/>
              <w:rPr>
                <w:lang w:eastAsia="zh-CN"/>
              </w:rPr>
            </w:pPr>
            <w:r w:rsidRPr="00A80F56">
              <w:rPr>
                <w:lang w:eastAsia="zh-CN"/>
              </w:rPr>
              <w:t>Direction</w:t>
            </w:r>
          </w:p>
        </w:tc>
        <w:tc>
          <w:tcPr>
            <w:tcW w:w="452" w:type="pct"/>
          </w:tcPr>
          <w:p w:rsidR="00A80F56" w:rsidRPr="00A80F56" w:rsidRDefault="00A80F56" w:rsidP="00A80F56">
            <w:pPr>
              <w:jc w:val="center"/>
              <w:cnfStyle w:val="100000000000"/>
              <w:rPr>
                <w:lang w:eastAsia="zh-CN"/>
              </w:rPr>
            </w:pPr>
            <w:r w:rsidRPr="00A80F56">
              <w:rPr>
                <w:lang w:eastAsia="zh-CN"/>
              </w:rPr>
              <w:t>Width</w:t>
            </w:r>
          </w:p>
        </w:tc>
        <w:tc>
          <w:tcPr>
            <w:tcW w:w="3038" w:type="pct"/>
          </w:tcPr>
          <w:p w:rsidR="00A80F56" w:rsidRPr="00A80F56" w:rsidRDefault="00A80F56" w:rsidP="00A80F56">
            <w:pPr>
              <w:jc w:val="center"/>
              <w:cnfStyle w:val="100000000000"/>
              <w:rPr>
                <w:lang w:eastAsia="zh-CN"/>
              </w:rPr>
            </w:pPr>
            <w:r w:rsidRPr="00A80F56">
              <w:rPr>
                <w:lang w:eastAsia="zh-CN"/>
              </w:rPr>
              <w:t>Description</w:t>
            </w:r>
          </w:p>
        </w:tc>
      </w:tr>
      <w:tr w:rsidR="00A80F56" w:rsidRPr="00A80F56" w:rsidTr="00A80F56">
        <w:trPr>
          <w:cnfStyle w:val="000000100000"/>
        </w:trPr>
        <w:tc>
          <w:tcPr>
            <w:cnfStyle w:val="001000000000"/>
            <w:tcW w:w="904" w:type="pct"/>
          </w:tcPr>
          <w:p w:rsidR="00A80F56" w:rsidRPr="00A80F56" w:rsidRDefault="00A80F56" w:rsidP="00A80F56">
            <w:pPr>
              <w:jc w:val="left"/>
              <w:rPr>
                <w:lang w:eastAsia="zh-CN"/>
              </w:rPr>
            </w:pPr>
            <w:r w:rsidRPr="00A80F56">
              <w:rPr>
                <w:lang w:eastAsia="zh-CN"/>
              </w:rPr>
              <w:t>clock</w:t>
            </w:r>
          </w:p>
        </w:tc>
        <w:tc>
          <w:tcPr>
            <w:tcW w:w="606" w:type="pct"/>
          </w:tcPr>
          <w:p w:rsidR="00A80F56" w:rsidRPr="00A80F56" w:rsidRDefault="00A80F56" w:rsidP="00A80F56">
            <w:pPr>
              <w:jc w:val="center"/>
              <w:cnfStyle w:val="000000100000"/>
              <w:rPr>
                <w:lang w:eastAsia="zh-CN"/>
              </w:rPr>
            </w:pPr>
            <w:r w:rsidRPr="00A80F56">
              <w:rPr>
                <w:lang w:eastAsia="zh-CN"/>
              </w:rPr>
              <w:t>input</w:t>
            </w:r>
          </w:p>
        </w:tc>
        <w:tc>
          <w:tcPr>
            <w:tcW w:w="452" w:type="pct"/>
          </w:tcPr>
          <w:p w:rsidR="00A80F56" w:rsidRPr="00A80F56" w:rsidRDefault="00A80F56" w:rsidP="00A80F56">
            <w:pPr>
              <w:jc w:val="center"/>
              <w:cnfStyle w:val="000000100000"/>
              <w:rPr>
                <w:lang w:eastAsia="zh-CN"/>
              </w:rPr>
            </w:pPr>
            <w:r w:rsidRPr="00A80F56">
              <w:rPr>
                <w:lang w:eastAsia="zh-CN"/>
              </w:rPr>
              <w:t>1</w:t>
            </w:r>
          </w:p>
        </w:tc>
        <w:tc>
          <w:tcPr>
            <w:tcW w:w="3038" w:type="pct"/>
          </w:tcPr>
          <w:p w:rsidR="00A80F56" w:rsidRPr="00A80F56" w:rsidRDefault="00A80F56" w:rsidP="00A80F56">
            <w:pPr>
              <w:jc w:val="left"/>
              <w:cnfStyle w:val="000000100000"/>
              <w:rPr>
                <w:lang w:eastAsia="zh-CN"/>
              </w:rPr>
            </w:pPr>
            <w:r w:rsidRPr="00A80F56">
              <w:rPr>
                <w:lang w:eastAsia="zh-CN"/>
              </w:rPr>
              <w:t>system clock</w:t>
            </w:r>
          </w:p>
        </w:tc>
      </w:tr>
      <w:tr w:rsidR="00A80F56" w:rsidRPr="00A80F56" w:rsidTr="00A80F56">
        <w:tc>
          <w:tcPr>
            <w:cnfStyle w:val="001000000000"/>
            <w:tcW w:w="904" w:type="pct"/>
          </w:tcPr>
          <w:p w:rsidR="00A80F56" w:rsidRPr="00A80F56" w:rsidRDefault="00A80F56" w:rsidP="00A80F56">
            <w:pPr>
              <w:jc w:val="left"/>
              <w:rPr>
                <w:lang w:eastAsia="zh-CN"/>
              </w:rPr>
            </w:pPr>
            <w:r w:rsidRPr="00A80F56">
              <w:rPr>
                <w:lang w:eastAsia="zh-CN"/>
              </w:rPr>
              <w:t>reset_n</w:t>
            </w:r>
          </w:p>
        </w:tc>
        <w:tc>
          <w:tcPr>
            <w:tcW w:w="606" w:type="pct"/>
          </w:tcPr>
          <w:p w:rsidR="00A80F56" w:rsidRPr="00A80F56" w:rsidRDefault="00A80F56" w:rsidP="00A80F56">
            <w:pPr>
              <w:jc w:val="center"/>
              <w:cnfStyle w:val="000000000000"/>
              <w:rPr>
                <w:lang w:eastAsia="zh-CN"/>
              </w:rPr>
            </w:pPr>
            <w:r w:rsidRPr="00A80F56">
              <w:rPr>
                <w:lang w:eastAsia="zh-CN"/>
              </w:rPr>
              <w:t>input</w:t>
            </w:r>
          </w:p>
        </w:tc>
        <w:tc>
          <w:tcPr>
            <w:tcW w:w="452" w:type="pct"/>
          </w:tcPr>
          <w:p w:rsidR="00A80F56" w:rsidRPr="00A80F56" w:rsidRDefault="00A80F56" w:rsidP="00A80F56">
            <w:pPr>
              <w:jc w:val="center"/>
              <w:cnfStyle w:val="000000000000"/>
              <w:rPr>
                <w:lang w:eastAsia="zh-CN"/>
              </w:rPr>
            </w:pPr>
            <w:r w:rsidRPr="00A80F56">
              <w:rPr>
                <w:lang w:eastAsia="zh-CN"/>
              </w:rPr>
              <w:t>1</w:t>
            </w:r>
          </w:p>
        </w:tc>
        <w:tc>
          <w:tcPr>
            <w:tcW w:w="3038" w:type="pct"/>
          </w:tcPr>
          <w:p w:rsidR="00A80F56" w:rsidRPr="00A80F56" w:rsidRDefault="00A80F56" w:rsidP="00A80F56">
            <w:pPr>
              <w:jc w:val="left"/>
              <w:cnfStyle w:val="000000000000"/>
              <w:rPr>
                <w:lang w:eastAsia="zh-CN"/>
              </w:rPr>
            </w:pPr>
            <w:r w:rsidRPr="00A80F56">
              <w:rPr>
                <w:lang w:eastAsia="zh-CN"/>
              </w:rPr>
              <w:t>system reset low active</w:t>
            </w:r>
          </w:p>
        </w:tc>
      </w:tr>
      <w:tr w:rsidR="00A80F56" w:rsidRPr="00A80F56" w:rsidTr="00A80F56">
        <w:trPr>
          <w:cnfStyle w:val="000000100000"/>
        </w:trPr>
        <w:tc>
          <w:tcPr>
            <w:cnfStyle w:val="001000000000"/>
            <w:tcW w:w="904" w:type="pct"/>
          </w:tcPr>
          <w:p w:rsidR="00A80F56" w:rsidRPr="00A80F56" w:rsidRDefault="00A80F56" w:rsidP="00A80F56">
            <w:pPr>
              <w:jc w:val="left"/>
              <w:rPr>
                <w:lang w:eastAsia="zh-CN"/>
              </w:rPr>
            </w:pPr>
            <w:r w:rsidRPr="00A80F56">
              <w:rPr>
                <w:lang w:eastAsia="zh-CN"/>
              </w:rPr>
              <w:t>pc_f0</w:t>
            </w:r>
          </w:p>
        </w:tc>
        <w:tc>
          <w:tcPr>
            <w:tcW w:w="606" w:type="pct"/>
          </w:tcPr>
          <w:p w:rsidR="00A80F56" w:rsidRPr="00A80F56" w:rsidRDefault="00A80F56" w:rsidP="00A80F56">
            <w:pPr>
              <w:jc w:val="center"/>
              <w:cnfStyle w:val="000000100000"/>
              <w:rPr>
                <w:lang w:eastAsia="zh-CN"/>
              </w:rPr>
            </w:pPr>
            <w:r w:rsidRPr="00A80F56">
              <w:rPr>
                <w:lang w:eastAsia="zh-CN"/>
              </w:rPr>
              <w:t>input</w:t>
            </w:r>
          </w:p>
        </w:tc>
        <w:tc>
          <w:tcPr>
            <w:tcW w:w="452" w:type="pct"/>
          </w:tcPr>
          <w:p w:rsidR="00A80F56" w:rsidRPr="00A80F56" w:rsidRDefault="00A80F56" w:rsidP="00A80F56">
            <w:pPr>
              <w:jc w:val="center"/>
              <w:cnfStyle w:val="000000100000"/>
              <w:rPr>
                <w:lang w:eastAsia="zh-CN"/>
              </w:rPr>
            </w:pPr>
            <w:r w:rsidRPr="00A80F56">
              <w:rPr>
                <w:lang w:eastAsia="zh-CN"/>
              </w:rPr>
              <w:t>64</w:t>
            </w:r>
          </w:p>
        </w:tc>
        <w:tc>
          <w:tcPr>
            <w:tcW w:w="3038" w:type="pct"/>
          </w:tcPr>
          <w:p w:rsidR="00A80F56" w:rsidRPr="00A80F56" w:rsidRDefault="00A80F56" w:rsidP="00A80F56">
            <w:pPr>
              <w:jc w:val="left"/>
              <w:cnfStyle w:val="000000100000"/>
              <w:rPr>
                <w:lang w:eastAsia="zh-CN"/>
              </w:rPr>
            </w:pPr>
            <w:r w:rsidRPr="00A80F56">
              <w:rPr>
                <w:lang w:eastAsia="zh-CN"/>
              </w:rPr>
              <w:t>program counter in fetch stage 0</w:t>
            </w:r>
          </w:p>
        </w:tc>
      </w:tr>
      <w:tr w:rsidR="00A80F56" w:rsidRPr="00A80F56" w:rsidTr="00A80F56">
        <w:tc>
          <w:tcPr>
            <w:cnfStyle w:val="001000000000"/>
            <w:tcW w:w="904" w:type="pct"/>
          </w:tcPr>
          <w:p w:rsidR="00A80F56" w:rsidRPr="00A80F56" w:rsidRDefault="00A80F56" w:rsidP="00A80F56">
            <w:pPr>
              <w:jc w:val="left"/>
              <w:rPr>
                <w:lang w:eastAsia="zh-CN"/>
              </w:rPr>
            </w:pPr>
            <w:r w:rsidRPr="00A80F56">
              <w:rPr>
                <w:lang w:eastAsia="zh-CN"/>
              </w:rPr>
              <w:t>pc_f1</w:t>
            </w:r>
          </w:p>
        </w:tc>
        <w:tc>
          <w:tcPr>
            <w:tcW w:w="606" w:type="pct"/>
          </w:tcPr>
          <w:p w:rsidR="00A80F56" w:rsidRPr="00A80F56" w:rsidRDefault="00A80F56" w:rsidP="00A80F56">
            <w:pPr>
              <w:jc w:val="center"/>
              <w:cnfStyle w:val="000000000000"/>
              <w:rPr>
                <w:lang w:eastAsia="zh-CN"/>
              </w:rPr>
            </w:pPr>
            <w:r w:rsidRPr="00A80F56">
              <w:rPr>
                <w:lang w:eastAsia="zh-CN"/>
              </w:rPr>
              <w:t>input</w:t>
            </w:r>
          </w:p>
        </w:tc>
        <w:tc>
          <w:tcPr>
            <w:tcW w:w="452" w:type="pct"/>
          </w:tcPr>
          <w:p w:rsidR="00A80F56" w:rsidRPr="00A80F56" w:rsidRDefault="00A80F56" w:rsidP="00A80F56">
            <w:pPr>
              <w:jc w:val="center"/>
              <w:cnfStyle w:val="000000000000"/>
              <w:rPr>
                <w:lang w:eastAsia="zh-CN"/>
              </w:rPr>
            </w:pPr>
            <w:r w:rsidRPr="00A80F56">
              <w:rPr>
                <w:lang w:eastAsia="zh-CN"/>
              </w:rPr>
              <w:t>64</w:t>
            </w:r>
          </w:p>
        </w:tc>
        <w:tc>
          <w:tcPr>
            <w:tcW w:w="3038" w:type="pct"/>
          </w:tcPr>
          <w:p w:rsidR="00A80F56" w:rsidRPr="00A80F56" w:rsidRDefault="00A80F56" w:rsidP="00A80F56">
            <w:pPr>
              <w:jc w:val="left"/>
              <w:cnfStyle w:val="000000000000"/>
              <w:rPr>
                <w:lang w:eastAsia="zh-CN"/>
              </w:rPr>
            </w:pPr>
            <w:r w:rsidRPr="00A80F56">
              <w:rPr>
                <w:lang w:eastAsia="zh-CN"/>
              </w:rPr>
              <w:t>program counter in fetch stage 1</w:t>
            </w:r>
          </w:p>
        </w:tc>
      </w:tr>
      <w:tr w:rsidR="00A80F56" w:rsidRPr="00A80F56" w:rsidTr="00A80F56">
        <w:trPr>
          <w:cnfStyle w:val="000000100000"/>
        </w:trPr>
        <w:tc>
          <w:tcPr>
            <w:cnfStyle w:val="001000000000"/>
            <w:tcW w:w="5000" w:type="pct"/>
            <w:gridSpan w:val="4"/>
          </w:tcPr>
          <w:p w:rsidR="00A80F56" w:rsidRPr="00A80F56" w:rsidRDefault="00A80F56" w:rsidP="00A80F56">
            <w:pPr>
              <w:tabs>
                <w:tab w:val="left" w:pos="2236"/>
              </w:tabs>
              <w:jc w:val="left"/>
              <w:rPr>
                <w:lang w:eastAsia="zh-CN"/>
              </w:rPr>
            </w:pPr>
          </w:p>
        </w:tc>
      </w:tr>
      <w:tr w:rsidR="00A80F56" w:rsidRPr="00A80F56" w:rsidTr="00A80F56">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rPr>
                <w:lang w:eastAsia="zh-CN"/>
              </w:rPr>
            </w:pPr>
          </w:p>
        </w:tc>
        <w:tc>
          <w:tcPr>
            <w:tcW w:w="452" w:type="pct"/>
          </w:tcPr>
          <w:p w:rsidR="00A80F56" w:rsidRPr="00A80F56" w:rsidRDefault="00A80F56" w:rsidP="00A80F56">
            <w:pPr>
              <w:jc w:val="center"/>
              <w:cnfStyle w:val="000000000000"/>
              <w:rPr>
                <w:lang w:eastAsia="zh-CN"/>
              </w:rPr>
            </w:pPr>
          </w:p>
        </w:tc>
        <w:tc>
          <w:tcPr>
            <w:tcW w:w="3038" w:type="pct"/>
          </w:tcPr>
          <w:p w:rsidR="00A80F56" w:rsidRPr="00A80F56" w:rsidRDefault="00A80F56" w:rsidP="00A80F56">
            <w:pPr>
              <w:jc w:val="left"/>
              <w:cnfStyle w:val="000000000000"/>
              <w:rPr>
                <w:lang w:eastAsia="zh-CN"/>
              </w:rPr>
            </w:pPr>
          </w:p>
        </w:tc>
      </w:tr>
      <w:tr w:rsidR="00A80F56" w:rsidRPr="00A80F56" w:rsidTr="00A80F56">
        <w:trPr>
          <w:cnfStyle w:val="000000100000"/>
        </w:trPr>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rPr>
                <w:lang w:eastAsia="zh-CN"/>
              </w:rPr>
            </w:pPr>
          </w:p>
        </w:tc>
        <w:tc>
          <w:tcPr>
            <w:tcW w:w="452" w:type="pct"/>
          </w:tcPr>
          <w:p w:rsidR="00A80F56" w:rsidRPr="00A80F56" w:rsidRDefault="00A80F56" w:rsidP="00A80F56">
            <w:pPr>
              <w:jc w:val="center"/>
              <w:cnfStyle w:val="000000100000"/>
              <w:rPr>
                <w:lang w:eastAsia="zh-CN"/>
              </w:rPr>
            </w:pPr>
          </w:p>
        </w:tc>
        <w:tc>
          <w:tcPr>
            <w:tcW w:w="3038" w:type="pct"/>
          </w:tcPr>
          <w:p w:rsidR="00A80F56" w:rsidRPr="00A80F56" w:rsidRDefault="00A80F56" w:rsidP="00A80F56">
            <w:pPr>
              <w:jc w:val="left"/>
              <w:cnfStyle w:val="000000100000"/>
              <w:rPr>
                <w:lang w:eastAsia="zh-CN"/>
              </w:rPr>
            </w:pPr>
          </w:p>
        </w:tc>
      </w:tr>
      <w:tr w:rsidR="00A80F56" w:rsidRPr="00A80F56" w:rsidTr="00A80F56">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rPr>
                <w:lang w:eastAsia="zh-CN"/>
              </w:rPr>
            </w:pPr>
          </w:p>
        </w:tc>
        <w:tc>
          <w:tcPr>
            <w:tcW w:w="452" w:type="pct"/>
          </w:tcPr>
          <w:p w:rsidR="00A80F56" w:rsidRPr="00A80F56" w:rsidRDefault="00A80F56" w:rsidP="00A80F56">
            <w:pPr>
              <w:jc w:val="center"/>
              <w:cnfStyle w:val="000000000000"/>
              <w:rPr>
                <w:lang w:eastAsia="zh-CN"/>
              </w:rPr>
            </w:pPr>
          </w:p>
        </w:tc>
        <w:tc>
          <w:tcPr>
            <w:tcW w:w="3038" w:type="pct"/>
          </w:tcPr>
          <w:p w:rsidR="00A80F56" w:rsidRPr="00A80F56" w:rsidRDefault="00A80F56" w:rsidP="00A80F56">
            <w:pPr>
              <w:jc w:val="left"/>
              <w:cnfStyle w:val="000000000000"/>
              <w:rPr>
                <w:lang w:eastAsia="zh-CN"/>
              </w:rPr>
            </w:pPr>
          </w:p>
        </w:tc>
      </w:tr>
      <w:tr w:rsidR="00A80F56" w:rsidRPr="00A80F56" w:rsidTr="00A80F56">
        <w:trPr>
          <w:cnfStyle w:val="000000100000"/>
        </w:trPr>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rPr>
                <w:lang w:eastAsia="zh-CN"/>
              </w:rPr>
            </w:pPr>
          </w:p>
        </w:tc>
        <w:tc>
          <w:tcPr>
            <w:tcW w:w="452" w:type="pct"/>
          </w:tcPr>
          <w:p w:rsidR="00A80F56" w:rsidRPr="00A80F56" w:rsidRDefault="00A80F56" w:rsidP="00A80F56">
            <w:pPr>
              <w:jc w:val="center"/>
              <w:cnfStyle w:val="000000100000"/>
              <w:rPr>
                <w:lang w:eastAsia="zh-CN"/>
              </w:rPr>
            </w:pPr>
          </w:p>
        </w:tc>
        <w:tc>
          <w:tcPr>
            <w:tcW w:w="3038" w:type="pct"/>
          </w:tcPr>
          <w:p w:rsidR="00A80F56" w:rsidRPr="00A80F56" w:rsidRDefault="00A80F56" w:rsidP="00A80F56">
            <w:pPr>
              <w:jc w:val="left"/>
              <w:cnfStyle w:val="000000100000"/>
              <w:rPr>
                <w:lang w:eastAsia="zh-CN"/>
              </w:rPr>
            </w:pPr>
          </w:p>
        </w:tc>
      </w:tr>
      <w:tr w:rsidR="00A80F56" w:rsidRPr="00A80F56" w:rsidTr="00A80F56">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rPr>
                <w:lang w:eastAsia="zh-CN"/>
              </w:rPr>
            </w:pPr>
          </w:p>
        </w:tc>
        <w:tc>
          <w:tcPr>
            <w:tcW w:w="452" w:type="pct"/>
          </w:tcPr>
          <w:p w:rsidR="00A80F56" w:rsidRPr="00A80F56" w:rsidRDefault="00A80F56" w:rsidP="00A80F56">
            <w:pPr>
              <w:jc w:val="center"/>
              <w:cnfStyle w:val="000000000000"/>
              <w:rPr>
                <w:lang w:eastAsia="zh-CN"/>
              </w:rPr>
            </w:pPr>
          </w:p>
        </w:tc>
        <w:tc>
          <w:tcPr>
            <w:tcW w:w="3038" w:type="pct"/>
          </w:tcPr>
          <w:p w:rsidR="00A80F56" w:rsidRPr="00A80F56" w:rsidRDefault="00A80F56" w:rsidP="00A80F56">
            <w:pPr>
              <w:jc w:val="left"/>
              <w:cnfStyle w:val="000000000000"/>
              <w:rPr>
                <w:lang w:eastAsia="zh-CN"/>
              </w:rPr>
            </w:pPr>
          </w:p>
        </w:tc>
      </w:tr>
      <w:tr w:rsidR="00A80F56" w:rsidRPr="00A80F56" w:rsidTr="00A80F56">
        <w:trPr>
          <w:cnfStyle w:val="000000100000"/>
        </w:trPr>
        <w:tc>
          <w:tcPr>
            <w:cnfStyle w:val="001000000000"/>
            <w:tcW w:w="5000" w:type="pct"/>
            <w:gridSpan w:val="4"/>
          </w:tcPr>
          <w:p w:rsidR="00A80F56" w:rsidRPr="00A80F56" w:rsidRDefault="00A80F56" w:rsidP="00A80F56">
            <w:pPr>
              <w:jc w:val="left"/>
              <w:rPr>
                <w:lang w:eastAsia="zh-CN"/>
              </w:rPr>
            </w:pPr>
          </w:p>
        </w:tc>
      </w:tr>
      <w:tr w:rsidR="00A80F56" w:rsidRPr="00A80F56" w:rsidTr="00A80F56">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rPr>
                <w:lang w:eastAsia="zh-CN"/>
              </w:rPr>
            </w:pPr>
          </w:p>
        </w:tc>
        <w:tc>
          <w:tcPr>
            <w:tcW w:w="452" w:type="pct"/>
          </w:tcPr>
          <w:p w:rsidR="00A80F56" w:rsidRPr="00A80F56" w:rsidRDefault="00A80F56" w:rsidP="00A80F56">
            <w:pPr>
              <w:jc w:val="center"/>
              <w:cnfStyle w:val="000000000000"/>
              <w:rPr>
                <w:lang w:eastAsia="zh-CN"/>
              </w:rPr>
            </w:pPr>
          </w:p>
        </w:tc>
        <w:tc>
          <w:tcPr>
            <w:tcW w:w="3038" w:type="pct"/>
          </w:tcPr>
          <w:p w:rsidR="00A80F56" w:rsidRPr="00A80F56" w:rsidRDefault="00A80F56" w:rsidP="00A80F56">
            <w:pPr>
              <w:jc w:val="left"/>
              <w:cnfStyle w:val="000000000000"/>
              <w:rPr>
                <w:lang w:eastAsia="zh-CN"/>
              </w:rPr>
            </w:pPr>
          </w:p>
        </w:tc>
      </w:tr>
      <w:tr w:rsidR="00A80F56" w:rsidRPr="00A80F56" w:rsidTr="00A80F56">
        <w:trPr>
          <w:cnfStyle w:val="000000100000"/>
        </w:trPr>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rPr>
                <w:lang w:eastAsia="zh-CN"/>
              </w:rPr>
            </w:pPr>
          </w:p>
        </w:tc>
        <w:tc>
          <w:tcPr>
            <w:tcW w:w="452" w:type="pct"/>
          </w:tcPr>
          <w:p w:rsidR="00A80F56" w:rsidRPr="00A80F56" w:rsidRDefault="00A80F56" w:rsidP="00A80F56">
            <w:pPr>
              <w:jc w:val="center"/>
              <w:cnfStyle w:val="000000100000"/>
              <w:rPr>
                <w:lang w:eastAsia="zh-CN"/>
              </w:rPr>
            </w:pPr>
          </w:p>
        </w:tc>
        <w:tc>
          <w:tcPr>
            <w:tcW w:w="3038" w:type="pct"/>
          </w:tcPr>
          <w:p w:rsidR="00A80F56" w:rsidRPr="00A80F56" w:rsidRDefault="00A80F56" w:rsidP="00A80F56">
            <w:pPr>
              <w:jc w:val="left"/>
              <w:cnfStyle w:val="000000100000"/>
              <w:rPr>
                <w:lang w:eastAsia="zh-CN"/>
              </w:rPr>
            </w:pPr>
          </w:p>
        </w:tc>
      </w:tr>
      <w:tr w:rsidR="00A80F56" w:rsidRPr="00A80F56" w:rsidTr="00A80F56">
        <w:tc>
          <w:tcPr>
            <w:cnfStyle w:val="001000000000"/>
            <w:tcW w:w="5000" w:type="pct"/>
            <w:gridSpan w:val="4"/>
          </w:tcPr>
          <w:p w:rsidR="00A80F56" w:rsidRPr="00A80F56" w:rsidRDefault="00A80F56" w:rsidP="00A80F56">
            <w:pPr>
              <w:jc w:val="left"/>
              <w:rPr>
                <w:lang w:eastAsia="zh-CN"/>
              </w:rPr>
            </w:pPr>
          </w:p>
        </w:tc>
      </w:tr>
      <w:tr w:rsidR="00A80F56" w:rsidRPr="00A80F56" w:rsidTr="00A80F56">
        <w:trPr>
          <w:cnfStyle w:val="000000100000"/>
        </w:trPr>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rPr>
                <w:lang w:eastAsia="zh-CN"/>
              </w:rPr>
            </w:pPr>
          </w:p>
        </w:tc>
        <w:tc>
          <w:tcPr>
            <w:tcW w:w="452" w:type="pct"/>
          </w:tcPr>
          <w:p w:rsidR="00A80F56" w:rsidRPr="00A80F56" w:rsidRDefault="00A80F56" w:rsidP="00A80F56">
            <w:pPr>
              <w:jc w:val="center"/>
              <w:cnfStyle w:val="000000100000"/>
              <w:rPr>
                <w:lang w:eastAsia="zh-CN"/>
              </w:rPr>
            </w:pPr>
          </w:p>
        </w:tc>
        <w:tc>
          <w:tcPr>
            <w:tcW w:w="3038" w:type="pct"/>
          </w:tcPr>
          <w:p w:rsidR="00A80F56" w:rsidRPr="00A80F56" w:rsidRDefault="00A80F56" w:rsidP="00A80F56">
            <w:pPr>
              <w:jc w:val="left"/>
              <w:cnfStyle w:val="000000100000"/>
              <w:rPr>
                <w:lang w:eastAsia="zh-CN"/>
              </w:rPr>
            </w:pPr>
          </w:p>
        </w:tc>
      </w:tr>
      <w:tr w:rsidR="00A80F56" w:rsidRPr="00A80F56" w:rsidTr="00A80F56">
        <w:tc>
          <w:tcPr>
            <w:cnfStyle w:val="001000000000"/>
            <w:tcW w:w="5000" w:type="pct"/>
            <w:gridSpan w:val="4"/>
          </w:tcPr>
          <w:p w:rsidR="00A80F56" w:rsidRPr="00A80F56" w:rsidRDefault="00A80F56" w:rsidP="00A80F56">
            <w:pPr>
              <w:rPr>
                <w:lang w:eastAsia="zh-CN"/>
              </w:rPr>
            </w:pPr>
          </w:p>
        </w:tc>
      </w:tr>
      <w:tr w:rsidR="00A80F56" w:rsidRPr="00A80F56" w:rsidTr="00A80F56">
        <w:trPr>
          <w:cnfStyle w:val="000000100000"/>
        </w:trPr>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pPr>
          </w:p>
        </w:tc>
        <w:tc>
          <w:tcPr>
            <w:tcW w:w="452" w:type="pct"/>
          </w:tcPr>
          <w:p w:rsidR="00A80F56" w:rsidRPr="00A80F56" w:rsidRDefault="00A80F56" w:rsidP="00A80F56">
            <w:pPr>
              <w:jc w:val="center"/>
              <w:cnfStyle w:val="000000100000"/>
            </w:pPr>
          </w:p>
        </w:tc>
        <w:tc>
          <w:tcPr>
            <w:tcW w:w="3038" w:type="pct"/>
          </w:tcPr>
          <w:p w:rsidR="00A80F56" w:rsidRPr="00A80F56" w:rsidRDefault="00A80F56" w:rsidP="00A80F56">
            <w:pPr>
              <w:jc w:val="left"/>
              <w:cnfStyle w:val="000000100000"/>
              <w:rPr>
                <w:lang w:eastAsia="zh-CN"/>
              </w:rPr>
            </w:pPr>
          </w:p>
        </w:tc>
      </w:tr>
      <w:tr w:rsidR="00A80F56" w:rsidRPr="00A80F56" w:rsidTr="00A80F56">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pPr>
          </w:p>
        </w:tc>
        <w:tc>
          <w:tcPr>
            <w:tcW w:w="452" w:type="pct"/>
          </w:tcPr>
          <w:p w:rsidR="00A80F56" w:rsidRPr="00A80F56" w:rsidRDefault="00A80F56" w:rsidP="00A80F56">
            <w:pPr>
              <w:jc w:val="center"/>
              <w:cnfStyle w:val="000000000000"/>
            </w:pPr>
          </w:p>
        </w:tc>
        <w:tc>
          <w:tcPr>
            <w:tcW w:w="3038" w:type="pct"/>
          </w:tcPr>
          <w:p w:rsidR="00A80F56" w:rsidRPr="00A80F56" w:rsidRDefault="00A80F56" w:rsidP="00A80F56">
            <w:pPr>
              <w:jc w:val="left"/>
              <w:cnfStyle w:val="000000000000"/>
              <w:rPr>
                <w:lang w:eastAsia="zh-CN"/>
              </w:rPr>
            </w:pPr>
          </w:p>
        </w:tc>
      </w:tr>
      <w:tr w:rsidR="00A80F56" w:rsidRPr="00A80F56" w:rsidTr="00A80F56">
        <w:trPr>
          <w:cnfStyle w:val="000000100000"/>
        </w:trPr>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pPr>
          </w:p>
        </w:tc>
        <w:tc>
          <w:tcPr>
            <w:tcW w:w="452" w:type="pct"/>
          </w:tcPr>
          <w:p w:rsidR="00A80F56" w:rsidRPr="00A80F56" w:rsidRDefault="00A80F56" w:rsidP="00A80F56">
            <w:pPr>
              <w:jc w:val="center"/>
              <w:cnfStyle w:val="000000100000"/>
            </w:pPr>
          </w:p>
        </w:tc>
        <w:tc>
          <w:tcPr>
            <w:tcW w:w="3038" w:type="pct"/>
          </w:tcPr>
          <w:p w:rsidR="00A80F56" w:rsidRPr="00A80F56" w:rsidRDefault="00A80F56" w:rsidP="00A80F56">
            <w:pPr>
              <w:jc w:val="left"/>
              <w:cnfStyle w:val="000000100000"/>
              <w:rPr>
                <w:lang w:eastAsia="zh-CN"/>
              </w:rPr>
            </w:pPr>
          </w:p>
        </w:tc>
      </w:tr>
    </w:tbl>
    <w:p w:rsidR="00A80F56" w:rsidRPr="00A80F56" w:rsidRDefault="00A80F56" w:rsidP="00A80F56"/>
    <w:p w:rsidR="00A80F56" w:rsidRPr="00A80F56" w:rsidRDefault="00A80F56" w:rsidP="009B72B9">
      <w:pPr>
        <w:pStyle w:val="3"/>
      </w:pPr>
      <w:bookmarkStart w:id="78" w:name="_Toc481563115"/>
      <w:r w:rsidRPr="00A80F56">
        <w:lastRenderedPageBreak/>
        <w:t>Submodules</w:t>
      </w:r>
      <w:bookmarkEnd w:id="78"/>
    </w:p>
    <w:p w:rsidR="00A80F56" w:rsidRPr="00A80F56" w:rsidRDefault="00A80F56" w:rsidP="00A80F56">
      <w:pPr>
        <w:keepNext/>
        <w:jc w:val="center"/>
        <w:rPr>
          <w:rFonts w:eastAsia="SimHei"/>
          <w:sz w:val="20"/>
          <w:szCs w:val="20"/>
        </w:rPr>
      </w:pPr>
      <w:bookmarkStart w:id="79" w:name="_Toc481563142"/>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9B72B9">
        <w:rPr>
          <w:rFonts w:eastAsia="SimHei"/>
          <w:noProof/>
          <w:sz w:val="20"/>
          <w:szCs w:val="20"/>
        </w:rPr>
        <w:t>8</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9B72B9">
        <w:rPr>
          <w:rFonts w:eastAsia="SimHei"/>
          <w:noProof/>
          <w:sz w:val="20"/>
          <w:szCs w:val="20"/>
        </w:rPr>
        <w:t>2</w:t>
      </w:r>
      <w:r w:rsidR="00CB7B9C" w:rsidRPr="00A80F56">
        <w:rPr>
          <w:rFonts w:eastAsia="SimHei"/>
          <w:sz w:val="20"/>
          <w:szCs w:val="20"/>
        </w:rPr>
        <w:fldChar w:fldCharType="end"/>
      </w:r>
      <w:r w:rsidRPr="00A80F56">
        <w:rPr>
          <w:rFonts w:eastAsia="SimHei"/>
          <w:sz w:val="20"/>
          <w:szCs w:val="20"/>
        </w:rPr>
        <w:t xml:space="preserve"> ace_decode sub-modules</w:t>
      </w:r>
      <w:bookmarkEnd w:id="79"/>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A80F56" w:rsidRPr="00A80F56" w:rsidTr="00A80F56">
        <w:trPr>
          <w:cnfStyle w:val="100000000000"/>
        </w:trPr>
        <w:tc>
          <w:tcPr>
            <w:cnfStyle w:val="001000000000"/>
            <w:tcW w:w="1093" w:type="pct"/>
          </w:tcPr>
          <w:p w:rsidR="00A80F56" w:rsidRPr="00A80F56" w:rsidRDefault="00A80F56" w:rsidP="00A80F56">
            <w:pPr>
              <w:jc w:val="center"/>
              <w:rPr>
                <w:lang w:eastAsia="zh-CN"/>
              </w:rPr>
            </w:pPr>
            <w:r w:rsidRPr="00A80F56">
              <w:rPr>
                <w:lang w:eastAsia="zh-CN"/>
              </w:rPr>
              <w:t>Module Name</w:t>
            </w:r>
          </w:p>
        </w:tc>
        <w:tc>
          <w:tcPr>
            <w:tcW w:w="3907" w:type="pct"/>
          </w:tcPr>
          <w:p w:rsidR="00A80F56" w:rsidRPr="00A80F56" w:rsidRDefault="00A80F56" w:rsidP="00A80F56">
            <w:pPr>
              <w:jc w:val="center"/>
              <w:cnfStyle w:val="100000000000"/>
              <w:rPr>
                <w:lang w:eastAsia="zh-CN"/>
              </w:rPr>
            </w:pPr>
            <w:r w:rsidRPr="00A80F56">
              <w:rPr>
                <w:lang w:eastAsia="zh-CN"/>
              </w:rPr>
              <w:t>Description</w:t>
            </w:r>
          </w:p>
        </w:tc>
      </w:tr>
      <w:tr w:rsidR="00A80F56" w:rsidRPr="00A80F56" w:rsidTr="00A80F56">
        <w:trPr>
          <w:cnfStyle w:val="000000100000"/>
        </w:trPr>
        <w:tc>
          <w:tcPr>
            <w:cnfStyle w:val="00100000000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rPr>
                <w:lang w:eastAsia="zh-CN"/>
              </w:rPr>
            </w:pPr>
          </w:p>
        </w:tc>
      </w:tr>
      <w:tr w:rsidR="00A80F56" w:rsidRPr="00A80F56" w:rsidTr="00A80F56">
        <w:tc>
          <w:tcPr>
            <w:cnfStyle w:val="00100000000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000000"/>
              <w:rPr>
                <w:lang w:eastAsia="zh-CN"/>
              </w:rPr>
            </w:pPr>
          </w:p>
        </w:tc>
      </w:tr>
      <w:tr w:rsidR="00A80F56" w:rsidRPr="00A80F56" w:rsidTr="00A80F56">
        <w:trPr>
          <w:cnfStyle w:val="000000100000"/>
        </w:trPr>
        <w:tc>
          <w:tcPr>
            <w:cnfStyle w:val="00100000000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rPr>
                <w:lang w:eastAsia="zh-CN"/>
              </w:rPr>
            </w:pPr>
          </w:p>
        </w:tc>
      </w:tr>
      <w:tr w:rsidR="00A80F56" w:rsidRPr="00A80F56" w:rsidTr="00A80F56">
        <w:tc>
          <w:tcPr>
            <w:cnfStyle w:val="001000000000"/>
            <w:tcW w:w="1093" w:type="pct"/>
          </w:tcPr>
          <w:p w:rsidR="00A80F56" w:rsidRPr="00A80F56" w:rsidRDefault="00A80F56" w:rsidP="00A80F56"/>
        </w:tc>
        <w:tc>
          <w:tcPr>
            <w:tcW w:w="3907" w:type="pct"/>
          </w:tcPr>
          <w:p w:rsidR="00A80F56" w:rsidRPr="00A80F56" w:rsidRDefault="00A80F56" w:rsidP="00A80F56">
            <w:pPr>
              <w:jc w:val="left"/>
              <w:cnfStyle w:val="000000000000"/>
              <w:rPr>
                <w:lang w:eastAsia="zh-CN"/>
              </w:rPr>
            </w:pPr>
          </w:p>
        </w:tc>
      </w:tr>
      <w:tr w:rsidR="00A80F56" w:rsidRPr="00A80F56" w:rsidTr="00A80F56">
        <w:trPr>
          <w:cnfStyle w:val="000000100000"/>
        </w:trPr>
        <w:tc>
          <w:tcPr>
            <w:cnfStyle w:val="001000000000"/>
            <w:tcW w:w="1093" w:type="pct"/>
          </w:tcPr>
          <w:p w:rsidR="00A80F56" w:rsidRPr="00A80F56" w:rsidRDefault="00A80F56" w:rsidP="00A80F56"/>
        </w:tc>
        <w:tc>
          <w:tcPr>
            <w:tcW w:w="3907" w:type="pct"/>
          </w:tcPr>
          <w:p w:rsidR="00A80F56" w:rsidRPr="00A80F56" w:rsidRDefault="00A80F56" w:rsidP="00A80F56">
            <w:pPr>
              <w:jc w:val="left"/>
              <w:cnfStyle w:val="000000100000"/>
              <w:rPr>
                <w:lang w:eastAsia="zh-CN"/>
              </w:rPr>
            </w:pPr>
          </w:p>
        </w:tc>
      </w:tr>
    </w:tbl>
    <w:p w:rsidR="00A80F56" w:rsidRPr="00A80F56" w:rsidRDefault="00A80F56" w:rsidP="00A80F56"/>
    <w:p w:rsidR="006263F7" w:rsidRDefault="006263F7" w:rsidP="006263F7"/>
    <w:p w:rsidR="006263F7" w:rsidRDefault="006263F7">
      <w:pPr>
        <w:widowControl/>
        <w:suppressAutoHyphens w:val="0"/>
        <w:spacing w:before="0" w:after="0"/>
        <w:jc w:val="left"/>
      </w:pPr>
      <w:r>
        <w:br w:type="page"/>
      </w:r>
    </w:p>
    <w:p w:rsidR="006263F7" w:rsidRDefault="006263F7" w:rsidP="006263F7">
      <w:pPr>
        <w:pStyle w:val="1"/>
      </w:pPr>
      <w:bookmarkStart w:id="80" w:name="_Toc481563116"/>
      <w:r>
        <w:lastRenderedPageBreak/>
        <w:t>Retire Unit</w:t>
      </w:r>
      <w:bookmarkEnd w:id="80"/>
    </w:p>
    <w:p w:rsidR="00A80F56" w:rsidRPr="00A80F56" w:rsidRDefault="00A80F56" w:rsidP="009B72B9">
      <w:pPr>
        <w:pStyle w:val="2"/>
      </w:pPr>
      <w:bookmarkStart w:id="81" w:name="_Toc481563117"/>
      <w:r w:rsidRPr="00A80F56">
        <w:t>Overview</w:t>
      </w:r>
      <w:bookmarkEnd w:id="81"/>
    </w:p>
    <w:p w:rsidR="00A80F56" w:rsidRPr="00A80F56" w:rsidRDefault="00A80F56" w:rsidP="009B72B9">
      <w:pPr>
        <w:pStyle w:val="3"/>
      </w:pPr>
      <w:bookmarkStart w:id="82" w:name="_Toc481563118"/>
      <w:r w:rsidRPr="00A80F56">
        <w:t>Introduction</w:t>
      </w:r>
      <w:bookmarkEnd w:id="82"/>
    </w:p>
    <w:p w:rsidR="00A80F56" w:rsidRDefault="00232F7E" w:rsidP="00A80F56">
      <w:r>
        <w:t>64-entry reorder buffer, with eight-wide retire</w:t>
      </w:r>
    </w:p>
    <w:p w:rsidR="00232F7E" w:rsidRDefault="00232F7E" w:rsidP="00A80F56">
      <w:r>
        <w:t>Missprediction</w:t>
      </w:r>
    </w:p>
    <w:p w:rsidR="00232F7E" w:rsidRDefault="00232F7E" w:rsidP="00A80F56">
      <w:r>
        <w:t>Exception</w:t>
      </w:r>
    </w:p>
    <w:p w:rsidR="00232F7E" w:rsidRDefault="00232F7E" w:rsidP="00A80F56">
      <w:r>
        <w:t>Interrupt</w:t>
      </w:r>
    </w:p>
    <w:p w:rsidR="00232F7E" w:rsidRDefault="00232F7E" w:rsidP="00A80F56">
      <w:r>
        <w:t>Store operation</w:t>
      </w:r>
    </w:p>
    <w:p w:rsidR="00232F7E" w:rsidRDefault="00232F7E" w:rsidP="00A80F56">
      <w:r>
        <w:t>storebuffer</w:t>
      </w:r>
    </w:p>
    <w:p w:rsidR="00232F7E" w:rsidRDefault="00232F7E" w:rsidP="00A80F56"/>
    <w:p w:rsidR="00232F7E" w:rsidRPr="00A80F56" w:rsidRDefault="00232F7E" w:rsidP="00A80F56"/>
    <w:p w:rsidR="00A80F56" w:rsidRPr="00A80F56" w:rsidRDefault="00A80F56" w:rsidP="009B72B9">
      <w:pPr>
        <w:pStyle w:val="3"/>
      </w:pPr>
      <w:bookmarkStart w:id="83" w:name="_Toc481563119"/>
      <w:r w:rsidRPr="00A80F56">
        <w:t>Signals</w:t>
      </w:r>
      <w:bookmarkEnd w:id="83"/>
    </w:p>
    <w:p w:rsidR="00A80F56" w:rsidRPr="00A80F56" w:rsidRDefault="00A80F56" w:rsidP="00A80F56">
      <w:pPr>
        <w:keepNext/>
        <w:jc w:val="center"/>
        <w:rPr>
          <w:rFonts w:eastAsia="SimHei"/>
          <w:sz w:val="20"/>
          <w:szCs w:val="20"/>
        </w:rPr>
      </w:pPr>
      <w:bookmarkStart w:id="84" w:name="_Toc481563143"/>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9B72B9">
        <w:rPr>
          <w:rFonts w:eastAsia="SimHei"/>
          <w:noProof/>
          <w:sz w:val="20"/>
          <w:szCs w:val="20"/>
        </w:rPr>
        <w:t>9</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9B72B9">
        <w:rPr>
          <w:rFonts w:eastAsia="SimHei"/>
          <w:noProof/>
          <w:sz w:val="20"/>
          <w:szCs w:val="20"/>
        </w:rPr>
        <w:t>1</w:t>
      </w:r>
      <w:r w:rsidR="00CB7B9C" w:rsidRPr="00A80F56">
        <w:rPr>
          <w:rFonts w:eastAsia="SimHei"/>
          <w:sz w:val="20"/>
          <w:szCs w:val="20"/>
        </w:rPr>
        <w:fldChar w:fldCharType="end"/>
      </w:r>
      <w:r w:rsidRPr="00A80F56">
        <w:rPr>
          <w:rFonts w:eastAsia="SimHei"/>
          <w:sz w:val="20"/>
          <w:szCs w:val="20"/>
        </w:rPr>
        <w:t xml:space="preserve"> decode unit port signals</w:t>
      </w:r>
      <w:bookmarkEnd w:id="84"/>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1"/>
        <w:gridCol w:w="1207"/>
        <w:gridCol w:w="901"/>
        <w:gridCol w:w="6053"/>
      </w:tblGrid>
      <w:tr w:rsidR="00A80F56" w:rsidRPr="00A80F56" w:rsidTr="00A80F56">
        <w:trPr>
          <w:cnfStyle w:val="100000000000"/>
        </w:trPr>
        <w:tc>
          <w:tcPr>
            <w:cnfStyle w:val="001000000000"/>
            <w:tcW w:w="904" w:type="pct"/>
          </w:tcPr>
          <w:p w:rsidR="00A80F56" w:rsidRPr="00A80F56" w:rsidRDefault="00A80F56" w:rsidP="00A80F56">
            <w:pPr>
              <w:jc w:val="center"/>
              <w:rPr>
                <w:lang w:eastAsia="zh-CN"/>
              </w:rPr>
            </w:pPr>
            <w:r w:rsidRPr="00A80F56">
              <w:rPr>
                <w:lang w:eastAsia="zh-CN"/>
              </w:rPr>
              <w:t>Port</w:t>
            </w:r>
          </w:p>
        </w:tc>
        <w:tc>
          <w:tcPr>
            <w:tcW w:w="606" w:type="pct"/>
          </w:tcPr>
          <w:p w:rsidR="00A80F56" w:rsidRPr="00A80F56" w:rsidRDefault="00A80F56" w:rsidP="00A80F56">
            <w:pPr>
              <w:jc w:val="center"/>
              <w:cnfStyle w:val="100000000000"/>
              <w:rPr>
                <w:lang w:eastAsia="zh-CN"/>
              </w:rPr>
            </w:pPr>
            <w:r w:rsidRPr="00A80F56">
              <w:rPr>
                <w:lang w:eastAsia="zh-CN"/>
              </w:rPr>
              <w:t>Direction</w:t>
            </w:r>
          </w:p>
        </w:tc>
        <w:tc>
          <w:tcPr>
            <w:tcW w:w="452" w:type="pct"/>
          </w:tcPr>
          <w:p w:rsidR="00A80F56" w:rsidRPr="00A80F56" w:rsidRDefault="00A80F56" w:rsidP="00A80F56">
            <w:pPr>
              <w:jc w:val="center"/>
              <w:cnfStyle w:val="100000000000"/>
              <w:rPr>
                <w:lang w:eastAsia="zh-CN"/>
              </w:rPr>
            </w:pPr>
            <w:r w:rsidRPr="00A80F56">
              <w:rPr>
                <w:lang w:eastAsia="zh-CN"/>
              </w:rPr>
              <w:t>Width</w:t>
            </w:r>
          </w:p>
        </w:tc>
        <w:tc>
          <w:tcPr>
            <w:tcW w:w="3038" w:type="pct"/>
          </w:tcPr>
          <w:p w:rsidR="00A80F56" w:rsidRPr="00A80F56" w:rsidRDefault="00A80F56" w:rsidP="00A80F56">
            <w:pPr>
              <w:jc w:val="center"/>
              <w:cnfStyle w:val="100000000000"/>
              <w:rPr>
                <w:lang w:eastAsia="zh-CN"/>
              </w:rPr>
            </w:pPr>
            <w:r w:rsidRPr="00A80F56">
              <w:rPr>
                <w:lang w:eastAsia="zh-CN"/>
              </w:rPr>
              <w:t>Description</w:t>
            </w:r>
          </w:p>
        </w:tc>
      </w:tr>
      <w:tr w:rsidR="00A80F56" w:rsidRPr="00A80F56" w:rsidTr="00A80F56">
        <w:trPr>
          <w:cnfStyle w:val="000000100000"/>
        </w:trPr>
        <w:tc>
          <w:tcPr>
            <w:cnfStyle w:val="001000000000"/>
            <w:tcW w:w="904" w:type="pct"/>
          </w:tcPr>
          <w:p w:rsidR="00A80F56" w:rsidRPr="00A80F56" w:rsidRDefault="00A80F56" w:rsidP="00A80F56">
            <w:pPr>
              <w:jc w:val="left"/>
              <w:rPr>
                <w:lang w:eastAsia="zh-CN"/>
              </w:rPr>
            </w:pPr>
            <w:r w:rsidRPr="00A80F56">
              <w:rPr>
                <w:lang w:eastAsia="zh-CN"/>
              </w:rPr>
              <w:t>clock</w:t>
            </w:r>
          </w:p>
        </w:tc>
        <w:tc>
          <w:tcPr>
            <w:tcW w:w="606" w:type="pct"/>
          </w:tcPr>
          <w:p w:rsidR="00A80F56" w:rsidRPr="00A80F56" w:rsidRDefault="00A80F56" w:rsidP="00A80F56">
            <w:pPr>
              <w:jc w:val="center"/>
              <w:cnfStyle w:val="000000100000"/>
              <w:rPr>
                <w:lang w:eastAsia="zh-CN"/>
              </w:rPr>
            </w:pPr>
            <w:r w:rsidRPr="00A80F56">
              <w:rPr>
                <w:lang w:eastAsia="zh-CN"/>
              </w:rPr>
              <w:t>input</w:t>
            </w:r>
          </w:p>
        </w:tc>
        <w:tc>
          <w:tcPr>
            <w:tcW w:w="452" w:type="pct"/>
          </w:tcPr>
          <w:p w:rsidR="00A80F56" w:rsidRPr="00A80F56" w:rsidRDefault="00A80F56" w:rsidP="00A80F56">
            <w:pPr>
              <w:jc w:val="center"/>
              <w:cnfStyle w:val="000000100000"/>
              <w:rPr>
                <w:lang w:eastAsia="zh-CN"/>
              </w:rPr>
            </w:pPr>
            <w:r w:rsidRPr="00A80F56">
              <w:rPr>
                <w:lang w:eastAsia="zh-CN"/>
              </w:rPr>
              <w:t>1</w:t>
            </w:r>
          </w:p>
        </w:tc>
        <w:tc>
          <w:tcPr>
            <w:tcW w:w="3038" w:type="pct"/>
          </w:tcPr>
          <w:p w:rsidR="00A80F56" w:rsidRPr="00A80F56" w:rsidRDefault="00A80F56" w:rsidP="00A80F56">
            <w:pPr>
              <w:jc w:val="left"/>
              <w:cnfStyle w:val="000000100000"/>
              <w:rPr>
                <w:lang w:eastAsia="zh-CN"/>
              </w:rPr>
            </w:pPr>
            <w:r w:rsidRPr="00A80F56">
              <w:rPr>
                <w:lang w:eastAsia="zh-CN"/>
              </w:rPr>
              <w:t>system clock</w:t>
            </w:r>
          </w:p>
        </w:tc>
      </w:tr>
      <w:tr w:rsidR="00A80F56" w:rsidRPr="00A80F56" w:rsidTr="00A80F56">
        <w:tc>
          <w:tcPr>
            <w:cnfStyle w:val="001000000000"/>
            <w:tcW w:w="904" w:type="pct"/>
          </w:tcPr>
          <w:p w:rsidR="00A80F56" w:rsidRPr="00A80F56" w:rsidRDefault="00A80F56" w:rsidP="00A80F56">
            <w:pPr>
              <w:jc w:val="left"/>
              <w:rPr>
                <w:lang w:eastAsia="zh-CN"/>
              </w:rPr>
            </w:pPr>
            <w:r w:rsidRPr="00A80F56">
              <w:rPr>
                <w:lang w:eastAsia="zh-CN"/>
              </w:rPr>
              <w:t>reset_n</w:t>
            </w:r>
          </w:p>
        </w:tc>
        <w:tc>
          <w:tcPr>
            <w:tcW w:w="606" w:type="pct"/>
          </w:tcPr>
          <w:p w:rsidR="00A80F56" w:rsidRPr="00A80F56" w:rsidRDefault="00A80F56" w:rsidP="00A80F56">
            <w:pPr>
              <w:jc w:val="center"/>
              <w:cnfStyle w:val="000000000000"/>
              <w:rPr>
                <w:lang w:eastAsia="zh-CN"/>
              </w:rPr>
            </w:pPr>
            <w:r w:rsidRPr="00A80F56">
              <w:rPr>
                <w:lang w:eastAsia="zh-CN"/>
              </w:rPr>
              <w:t>input</w:t>
            </w:r>
          </w:p>
        </w:tc>
        <w:tc>
          <w:tcPr>
            <w:tcW w:w="452" w:type="pct"/>
          </w:tcPr>
          <w:p w:rsidR="00A80F56" w:rsidRPr="00A80F56" w:rsidRDefault="00A80F56" w:rsidP="00A80F56">
            <w:pPr>
              <w:jc w:val="center"/>
              <w:cnfStyle w:val="000000000000"/>
              <w:rPr>
                <w:lang w:eastAsia="zh-CN"/>
              </w:rPr>
            </w:pPr>
            <w:r w:rsidRPr="00A80F56">
              <w:rPr>
                <w:lang w:eastAsia="zh-CN"/>
              </w:rPr>
              <w:t>1</w:t>
            </w:r>
          </w:p>
        </w:tc>
        <w:tc>
          <w:tcPr>
            <w:tcW w:w="3038" w:type="pct"/>
          </w:tcPr>
          <w:p w:rsidR="00A80F56" w:rsidRPr="00A80F56" w:rsidRDefault="00A80F56" w:rsidP="00A80F56">
            <w:pPr>
              <w:jc w:val="left"/>
              <w:cnfStyle w:val="000000000000"/>
              <w:rPr>
                <w:lang w:eastAsia="zh-CN"/>
              </w:rPr>
            </w:pPr>
            <w:r w:rsidRPr="00A80F56">
              <w:rPr>
                <w:lang w:eastAsia="zh-CN"/>
              </w:rPr>
              <w:t>system reset low active</w:t>
            </w:r>
          </w:p>
        </w:tc>
      </w:tr>
      <w:tr w:rsidR="00A80F56" w:rsidRPr="00A80F56" w:rsidTr="00A80F56">
        <w:trPr>
          <w:cnfStyle w:val="000000100000"/>
        </w:trPr>
        <w:tc>
          <w:tcPr>
            <w:cnfStyle w:val="001000000000"/>
            <w:tcW w:w="904" w:type="pct"/>
          </w:tcPr>
          <w:p w:rsidR="00A80F56" w:rsidRPr="00A80F56" w:rsidRDefault="00A80F56" w:rsidP="00A80F56">
            <w:pPr>
              <w:jc w:val="left"/>
              <w:rPr>
                <w:lang w:eastAsia="zh-CN"/>
              </w:rPr>
            </w:pPr>
            <w:r w:rsidRPr="00A80F56">
              <w:rPr>
                <w:lang w:eastAsia="zh-CN"/>
              </w:rPr>
              <w:t>pc_f0</w:t>
            </w:r>
          </w:p>
        </w:tc>
        <w:tc>
          <w:tcPr>
            <w:tcW w:w="606" w:type="pct"/>
          </w:tcPr>
          <w:p w:rsidR="00A80F56" w:rsidRPr="00A80F56" w:rsidRDefault="00A80F56" w:rsidP="00A80F56">
            <w:pPr>
              <w:jc w:val="center"/>
              <w:cnfStyle w:val="000000100000"/>
              <w:rPr>
                <w:lang w:eastAsia="zh-CN"/>
              </w:rPr>
            </w:pPr>
            <w:r w:rsidRPr="00A80F56">
              <w:rPr>
                <w:lang w:eastAsia="zh-CN"/>
              </w:rPr>
              <w:t>input</w:t>
            </w:r>
          </w:p>
        </w:tc>
        <w:tc>
          <w:tcPr>
            <w:tcW w:w="452" w:type="pct"/>
          </w:tcPr>
          <w:p w:rsidR="00A80F56" w:rsidRPr="00A80F56" w:rsidRDefault="00A80F56" w:rsidP="00A80F56">
            <w:pPr>
              <w:jc w:val="center"/>
              <w:cnfStyle w:val="000000100000"/>
              <w:rPr>
                <w:lang w:eastAsia="zh-CN"/>
              </w:rPr>
            </w:pPr>
            <w:r w:rsidRPr="00A80F56">
              <w:rPr>
                <w:lang w:eastAsia="zh-CN"/>
              </w:rPr>
              <w:t>64</w:t>
            </w:r>
          </w:p>
        </w:tc>
        <w:tc>
          <w:tcPr>
            <w:tcW w:w="3038" w:type="pct"/>
          </w:tcPr>
          <w:p w:rsidR="00A80F56" w:rsidRPr="00A80F56" w:rsidRDefault="00A80F56" w:rsidP="00A80F56">
            <w:pPr>
              <w:jc w:val="left"/>
              <w:cnfStyle w:val="000000100000"/>
              <w:rPr>
                <w:lang w:eastAsia="zh-CN"/>
              </w:rPr>
            </w:pPr>
            <w:r w:rsidRPr="00A80F56">
              <w:rPr>
                <w:lang w:eastAsia="zh-CN"/>
              </w:rPr>
              <w:t>program counter in fetch stage 0</w:t>
            </w:r>
          </w:p>
        </w:tc>
      </w:tr>
      <w:tr w:rsidR="00A80F56" w:rsidRPr="00A80F56" w:rsidTr="00A80F56">
        <w:tc>
          <w:tcPr>
            <w:cnfStyle w:val="001000000000"/>
            <w:tcW w:w="904" w:type="pct"/>
          </w:tcPr>
          <w:p w:rsidR="00A80F56" w:rsidRPr="00A80F56" w:rsidRDefault="00A80F56" w:rsidP="00A80F56">
            <w:pPr>
              <w:jc w:val="left"/>
              <w:rPr>
                <w:lang w:eastAsia="zh-CN"/>
              </w:rPr>
            </w:pPr>
            <w:r w:rsidRPr="00A80F56">
              <w:rPr>
                <w:lang w:eastAsia="zh-CN"/>
              </w:rPr>
              <w:t>pc_f1</w:t>
            </w:r>
          </w:p>
        </w:tc>
        <w:tc>
          <w:tcPr>
            <w:tcW w:w="606" w:type="pct"/>
          </w:tcPr>
          <w:p w:rsidR="00A80F56" w:rsidRPr="00A80F56" w:rsidRDefault="00A80F56" w:rsidP="00A80F56">
            <w:pPr>
              <w:jc w:val="center"/>
              <w:cnfStyle w:val="000000000000"/>
              <w:rPr>
                <w:lang w:eastAsia="zh-CN"/>
              </w:rPr>
            </w:pPr>
            <w:r w:rsidRPr="00A80F56">
              <w:rPr>
                <w:lang w:eastAsia="zh-CN"/>
              </w:rPr>
              <w:t>input</w:t>
            </w:r>
          </w:p>
        </w:tc>
        <w:tc>
          <w:tcPr>
            <w:tcW w:w="452" w:type="pct"/>
          </w:tcPr>
          <w:p w:rsidR="00A80F56" w:rsidRPr="00A80F56" w:rsidRDefault="00A80F56" w:rsidP="00A80F56">
            <w:pPr>
              <w:jc w:val="center"/>
              <w:cnfStyle w:val="000000000000"/>
              <w:rPr>
                <w:lang w:eastAsia="zh-CN"/>
              </w:rPr>
            </w:pPr>
            <w:r w:rsidRPr="00A80F56">
              <w:rPr>
                <w:lang w:eastAsia="zh-CN"/>
              </w:rPr>
              <w:t>64</w:t>
            </w:r>
          </w:p>
        </w:tc>
        <w:tc>
          <w:tcPr>
            <w:tcW w:w="3038" w:type="pct"/>
          </w:tcPr>
          <w:p w:rsidR="00A80F56" w:rsidRPr="00A80F56" w:rsidRDefault="00A80F56" w:rsidP="00A80F56">
            <w:pPr>
              <w:jc w:val="left"/>
              <w:cnfStyle w:val="000000000000"/>
              <w:rPr>
                <w:lang w:eastAsia="zh-CN"/>
              </w:rPr>
            </w:pPr>
            <w:r w:rsidRPr="00A80F56">
              <w:rPr>
                <w:lang w:eastAsia="zh-CN"/>
              </w:rPr>
              <w:t>program counter in fetch stage 1</w:t>
            </w:r>
          </w:p>
        </w:tc>
      </w:tr>
      <w:tr w:rsidR="00A80F56" w:rsidRPr="00A80F56" w:rsidTr="00A80F56">
        <w:trPr>
          <w:cnfStyle w:val="000000100000"/>
        </w:trPr>
        <w:tc>
          <w:tcPr>
            <w:cnfStyle w:val="001000000000"/>
            <w:tcW w:w="5000" w:type="pct"/>
            <w:gridSpan w:val="4"/>
          </w:tcPr>
          <w:p w:rsidR="00A80F56" w:rsidRPr="00A80F56" w:rsidRDefault="00A80F56" w:rsidP="00A80F56">
            <w:pPr>
              <w:tabs>
                <w:tab w:val="left" w:pos="2236"/>
              </w:tabs>
              <w:jc w:val="left"/>
              <w:rPr>
                <w:lang w:eastAsia="zh-CN"/>
              </w:rPr>
            </w:pPr>
          </w:p>
        </w:tc>
      </w:tr>
      <w:tr w:rsidR="00A80F56" w:rsidRPr="00A80F56" w:rsidTr="00A80F56">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rPr>
                <w:lang w:eastAsia="zh-CN"/>
              </w:rPr>
            </w:pPr>
          </w:p>
        </w:tc>
        <w:tc>
          <w:tcPr>
            <w:tcW w:w="452" w:type="pct"/>
          </w:tcPr>
          <w:p w:rsidR="00A80F56" w:rsidRPr="00A80F56" w:rsidRDefault="00A80F56" w:rsidP="00A80F56">
            <w:pPr>
              <w:jc w:val="center"/>
              <w:cnfStyle w:val="000000000000"/>
              <w:rPr>
                <w:lang w:eastAsia="zh-CN"/>
              </w:rPr>
            </w:pPr>
          </w:p>
        </w:tc>
        <w:tc>
          <w:tcPr>
            <w:tcW w:w="3038" w:type="pct"/>
          </w:tcPr>
          <w:p w:rsidR="00A80F56" w:rsidRPr="00A80F56" w:rsidRDefault="00A80F56" w:rsidP="00A80F56">
            <w:pPr>
              <w:jc w:val="left"/>
              <w:cnfStyle w:val="000000000000"/>
              <w:rPr>
                <w:lang w:eastAsia="zh-CN"/>
              </w:rPr>
            </w:pPr>
          </w:p>
        </w:tc>
      </w:tr>
      <w:tr w:rsidR="00A80F56" w:rsidRPr="00A80F56" w:rsidTr="00A80F56">
        <w:trPr>
          <w:cnfStyle w:val="000000100000"/>
        </w:trPr>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rPr>
                <w:lang w:eastAsia="zh-CN"/>
              </w:rPr>
            </w:pPr>
          </w:p>
        </w:tc>
        <w:tc>
          <w:tcPr>
            <w:tcW w:w="452" w:type="pct"/>
          </w:tcPr>
          <w:p w:rsidR="00A80F56" w:rsidRPr="00A80F56" w:rsidRDefault="00A80F56" w:rsidP="00A80F56">
            <w:pPr>
              <w:jc w:val="center"/>
              <w:cnfStyle w:val="000000100000"/>
              <w:rPr>
                <w:lang w:eastAsia="zh-CN"/>
              </w:rPr>
            </w:pPr>
          </w:p>
        </w:tc>
        <w:tc>
          <w:tcPr>
            <w:tcW w:w="3038" w:type="pct"/>
          </w:tcPr>
          <w:p w:rsidR="00A80F56" w:rsidRPr="00A80F56" w:rsidRDefault="00A80F56" w:rsidP="00A80F56">
            <w:pPr>
              <w:jc w:val="left"/>
              <w:cnfStyle w:val="000000100000"/>
              <w:rPr>
                <w:lang w:eastAsia="zh-CN"/>
              </w:rPr>
            </w:pPr>
          </w:p>
        </w:tc>
      </w:tr>
      <w:tr w:rsidR="00A80F56" w:rsidRPr="00A80F56" w:rsidTr="00A80F56">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rPr>
                <w:lang w:eastAsia="zh-CN"/>
              </w:rPr>
            </w:pPr>
          </w:p>
        </w:tc>
        <w:tc>
          <w:tcPr>
            <w:tcW w:w="452" w:type="pct"/>
          </w:tcPr>
          <w:p w:rsidR="00A80F56" w:rsidRPr="00A80F56" w:rsidRDefault="00A80F56" w:rsidP="00A80F56">
            <w:pPr>
              <w:jc w:val="center"/>
              <w:cnfStyle w:val="000000000000"/>
              <w:rPr>
                <w:lang w:eastAsia="zh-CN"/>
              </w:rPr>
            </w:pPr>
          </w:p>
        </w:tc>
        <w:tc>
          <w:tcPr>
            <w:tcW w:w="3038" w:type="pct"/>
          </w:tcPr>
          <w:p w:rsidR="00A80F56" w:rsidRPr="00A80F56" w:rsidRDefault="00A80F56" w:rsidP="00A80F56">
            <w:pPr>
              <w:jc w:val="left"/>
              <w:cnfStyle w:val="000000000000"/>
              <w:rPr>
                <w:lang w:eastAsia="zh-CN"/>
              </w:rPr>
            </w:pPr>
          </w:p>
        </w:tc>
      </w:tr>
      <w:tr w:rsidR="00A80F56" w:rsidRPr="00A80F56" w:rsidTr="00A80F56">
        <w:trPr>
          <w:cnfStyle w:val="000000100000"/>
        </w:trPr>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rPr>
                <w:lang w:eastAsia="zh-CN"/>
              </w:rPr>
            </w:pPr>
          </w:p>
        </w:tc>
        <w:tc>
          <w:tcPr>
            <w:tcW w:w="452" w:type="pct"/>
          </w:tcPr>
          <w:p w:rsidR="00A80F56" w:rsidRPr="00A80F56" w:rsidRDefault="00A80F56" w:rsidP="00A80F56">
            <w:pPr>
              <w:jc w:val="center"/>
              <w:cnfStyle w:val="000000100000"/>
              <w:rPr>
                <w:lang w:eastAsia="zh-CN"/>
              </w:rPr>
            </w:pPr>
          </w:p>
        </w:tc>
        <w:tc>
          <w:tcPr>
            <w:tcW w:w="3038" w:type="pct"/>
          </w:tcPr>
          <w:p w:rsidR="00A80F56" w:rsidRPr="00A80F56" w:rsidRDefault="00A80F56" w:rsidP="00A80F56">
            <w:pPr>
              <w:jc w:val="left"/>
              <w:cnfStyle w:val="000000100000"/>
              <w:rPr>
                <w:lang w:eastAsia="zh-CN"/>
              </w:rPr>
            </w:pPr>
          </w:p>
        </w:tc>
      </w:tr>
      <w:tr w:rsidR="00A80F56" w:rsidRPr="00A80F56" w:rsidTr="00A80F56">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rPr>
                <w:lang w:eastAsia="zh-CN"/>
              </w:rPr>
            </w:pPr>
          </w:p>
        </w:tc>
        <w:tc>
          <w:tcPr>
            <w:tcW w:w="452" w:type="pct"/>
          </w:tcPr>
          <w:p w:rsidR="00A80F56" w:rsidRPr="00A80F56" w:rsidRDefault="00A80F56" w:rsidP="00A80F56">
            <w:pPr>
              <w:jc w:val="center"/>
              <w:cnfStyle w:val="000000000000"/>
              <w:rPr>
                <w:lang w:eastAsia="zh-CN"/>
              </w:rPr>
            </w:pPr>
          </w:p>
        </w:tc>
        <w:tc>
          <w:tcPr>
            <w:tcW w:w="3038" w:type="pct"/>
          </w:tcPr>
          <w:p w:rsidR="00A80F56" w:rsidRPr="00A80F56" w:rsidRDefault="00A80F56" w:rsidP="00A80F56">
            <w:pPr>
              <w:jc w:val="left"/>
              <w:cnfStyle w:val="000000000000"/>
              <w:rPr>
                <w:lang w:eastAsia="zh-CN"/>
              </w:rPr>
            </w:pPr>
          </w:p>
        </w:tc>
      </w:tr>
      <w:tr w:rsidR="00A80F56" w:rsidRPr="00A80F56" w:rsidTr="00A80F56">
        <w:trPr>
          <w:cnfStyle w:val="000000100000"/>
        </w:trPr>
        <w:tc>
          <w:tcPr>
            <w:cnfStyle w:val="001000000000"/>
            <w:tcW w:w="5000" w:type="pct"/>
            <w:gridSpan w:val="4"/>
          </w:tcPr>
          <w:p w:rsidR="00A80F56" w:rsidRPr="00A80F56" w:rsidRDefault="00A80F56" w:rsidP="00A80F56">
            <w:pPr>
              <w:jc w:val="left"/>
              <w:rPr>
                <w:lang w:eastAsia="zh-CN"/>
              </w:rPr>
            </w:pPr>
          </w:p>
        </w:tc>
      </w:tr>
      <w:tr w:rsidR="00A80F56" w:rsidRPr="00A80F56" w:rsidTr="00A80F56">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rPr>
                <w:lang w:eastAsia="zh-CN"/>
              </w:rPr>
            </w:pPr>
          </w:p>
        </w:tc>
        <w:tc>
          <w:tcPr>
            <w:tcW w:w="452" w:type="pct"/>
          </w:tcPr>
          <w:p w:rsidR="00A80F56" w:rsidRPr="00A80F56" w:rsidRDefault="00A80F56" w:rsidP="00A80F56">
            <w:pPr>
              <w:jc w:val="center"/>
              <w:cnfStyle w:val="000000000000"/>
              <w:rPr>
                <w:lang w:eastAsia="zh-CN"/>
              </w:rPr>
            </w:pPr>
          </w:p>
        </w:tc>
        <w:tc>
          <w:tcPr>
            <w:tcW w:w="3038" w:type="pct"/>
          </w:tcPr>
          <w:p w:rsidR="00A80F56" w:rsidRPr="00A80F56" w:rsidRDefault="00A80F56" w:rsidP="00A80F56">
            <w:pPr>
              <w:jc w:val="left"/>
              <w:cnfStyle w:val="000000000000"/>
              <w:rPr>
                <w:lang w:eastAsia="zh-CN"/>
              </w:rPr>
            </w:pPr>
          </w:p>
        </w:tc>
      </w:tr>
      <w:tr w:rsidR="00A80F56" w:rsidRPr="00A80F56" w:rsidTr="00A80F56">
        <w:trPr>
          <w:cnfStyle w:val="000000100000"/>
        </w:trPr>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rPr>
                <w:lang w:eastAsia="zh-CN"/>
              </w:rPr>
            </w:pPr>
          </w:p>
        </w:tc>
        <w:tc>
          <w:tcPr>
            <w:tcW w:w="452" w:type="pct"/>
          </w:tcPr>
          <w:p w:rsidR="00A80F56" w:rsidRPr="00A80F56" w:rsidRDefault="00A80F56" w:rsidP="00A80F56">
            <w:pPr>
              <w:jc w:val="center"/>
              <w:cnfStyle w:val="000000100000"/>
              <w:rPr>
                <w:lang w:eastAsia="zh-CN"/>
              </w:rPr>
            </w:pPr>
          </w:p>
        </w:tc>
        <w:tc>
          <w:tcPr>
            <w:tcW w:w="3038" w:type="pct"/>
          </w:tcPr>
          <w:p w:rsidR="00A80F56" w:rsidRPr="00A80F56" w:rsidRDefault="00A80F56" w:rsidP="00A80F56">
            <w:pPr>
              <w:jc w:val="left"/>
              <w:cnfStyle w:val="000000100000"/>
              <w:rPr>
                <w:lang w:eastAsia="zh-CN"/>
              </w:rPr>
            </w:pPr>
          </w:p>
        </w:tc>
      </w:tr>
      <w:tr w:rsidR="00A80F56" w:rsidRPr="00A80F56" w:rsidTr="00A80F56">
        <w:tc>
          <w:tcPr>
            <w:cnfStyle w:val="001000000000"/>
            <w:tcW w:w="5000" w:type="pct"/>
            <w:gridSpan w:val="4"/>
          </w:tcPr>
          <w:p w:rsidR="00A80F56" w:rsidRPr="00A80F56" w:rsidRDefault="00A80F56" w:rsidP="00A80F56">
            <w:pPr>
              <w:jc w:val="left"/>
              <w:rPr>
                <w:lang w:eastAsia="zh-CN"/>
              </w:rPr>
            </w:pPr>
          </w:p>
        </w:tc>
      </w:tr>
      <w:tr w:rsidR="00A80F56" w:rsidRPr="00A80F56" w:rsidTr="00A80F56">
        <w:trPr>
          <w:cnfStyle w:val="000000100000"/>
        </w:trPr>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rPr>
                <w:lang w:eastAsia="zh-CN"/>
              </w:rPr>
            </w:pPr>
          </w:p>
        </w:tc>
        <w:tc>
          <w:tcPr>
            <w:tcW w:w="452" w:type="pct"/>
          </w:tcPr>
          <w:p w:rsidR="00A80F56" w:rsidRPr="00A80F56" w:rsidRDefault="00A80F56" w:rsidP="00A80F56">
            <w:pPr>
              <w:jc w:val="center"/>
              <w:cnfStyle w:val="000000100000"/>
              <w:rPr>
                <w:lang w:eastAsia="zh-CN"/>
              </w:rPr>
            </w:pPr>
          </w:p>
        </w:tc>
        <w:tc>
          <w:tcPr>
            <w:tcW w:w="3038" w:type="pct"/>
          </w:tcPr>
          <w:p w:rsidR="00A80F56" w:rsidRPr="00A80F56" w:rsidRDefault="00A80F56" w:rsidP="00A80F56">
            <w:pPr>
              <w:jc w:val="left"/>
              <w:cnfStyle w:val="000000100000"/>
              <w:rPr>
                <w:lang w:eastAsia="zh-CN"/>
              </w:rPr>
            </w:pPr>
          </w:p>
        </w:tc>
      </w:tr>
      <w:tr w:rsidR="00A80F56" w:rsidRPr="00A80F56" w:rsidTr="00A80F56">
        <w:tc>
          <w:tcPr>
            <w:cnfStyle w:val="001000000000"/>
            <w:tcW w:w="5000" w:type="pct"/>
            <w:gridSpan w:val="4"/>
          </w:tcPr>
          <w:p w:rsidR="00A80F56" w:rsidRPr="00A80F56" w:rsidRDefault="00A80F56" w:rsidP="00A80F56">
            <w:pPr>
              <w:rPr>
                <w:lang w:eastAsia="zh-CN"/>
              </w:rPr>
            </w:pPr>
          </w:p>
        </w:tc>
      </w:tr>
      <w:tr w:rsidR="00A80F56" w:rsidRPr="00A80F56" w:rsidTr="00A80F56">
        <w:trPr>
          <w:cnfStyle w:val="000000100000"/>
        </w:trPr>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pPr>
          </w:p>
        </w:tc>
        <w:tc>
          <w:tcPr>
            <w:tcW w:w="452" w:type="pct"/>
          </w:tcPr>
          <w:p w:rsidR="00A80F56" w:rsidRPr="00A80F56" w:rsidRDefault="00A80F56" w:rsidP="00A80F56">
            <w:pPr>
              <w:jc w:val="center"/>
              <w:cnfStyle w:val="000000100000"/>
            </w:pPr>
          </w:p>
        </w:tc>
        <w:tc>
          <w:tcPr>
            <w:tcW w:w="3038" w:type="pct"/>
          </w:tcPr>
          <w:p w:rsidR="00A80F56" w:rsidRPr="00A80F56" w:rsidRDefault="00A80F56" w:rsidP="00A80F56">
            <w:pPr>
              <w:jc w:val="left"/>
              <w:cnfStyle w:val="000000100000"/>
              <w:rPr>
                <w:lang w:eastAsia="zh-CN"/>
              </w:rPr>
            </w:pPr>
          </w:p>
        </w:tc>
      </w:tr>
      <w:tr w:rsidR="00A80F56" w:rsidRPr="00A80F56" w:rsidTr="00A80F56">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000000"/>
            </w:pPr>
          </w:p>
        </w:tc>
        <w:tc>
          <w:tcPr>
            <w:tcW w:w="452" w:type="pct"/>
          </w:tcPr>
          <w:p w:rsidR="00A80F56" w:rsidRPr="00A80F56" w:rsidRDefault="00A80F56" w:rsidP="00A80F56">
            <w:pPr>
              <w:jc w:val="center"/>
              <w:cnfStyle w:val="000000000000"/>
            </w:pPr>
          </w:p>
        </w:tc>
        <w:tc>
          <w:tcPr>
            <w:tcW w:w="3038" w:type="pct"/>
          </w:tcPr>
          <w:p w:rsidR="00A80F56" w:rsidRPr="00A80F56" w:rsidRDefault="00A80F56" w:rsidP="00A80F56">
            <w:pPr>
              <w:jc w:val="left"/>
              <w:cnfStyle w:val="000000000000"/>
              <w:rPr>
                <w:lang w:eastAsia="zh-CN"/>
              </w:rPr>
            </w:pPr>
          </w:p>
        </w:tc>
      </w:tr>
      <w:tr w:rsidR="00A80F56" w:rsidRPr="00A80F56" w:rsidTr="00A80F56">
        <w:trPr>
          <w:cnfStyle w:val="000000100000"/>
        </w:trPr>
        <w:tc>
          <w:tcPr>
            <w:cnfStyle w:val="001000000000"/>
            <w:tcW w:w="904" w:type="pct"/>
          </w:tcPr>
          <w:p w:rsidR="00A80F56" w:rsidRPr="00A80F56" w:rsidRDefault="00A80F56" w:rsidP="00A80F56">
            <w:pPr>
              <w:jc w:val="left"/>
              <w:rPr>
                <w:lang w:eastAsia="zh-CN"/>
              </w:rPr>
            </w:pPr>
          </w:p>
        </w:tc>
        <w:tc>
          <w:tcPr>
            <w:tcW w:w="606" w:type="pct"/>
          </w:tcPr>
          <w:p w:rsidR="00A80F56" w:rsidRPr="00A80F56" w:rsidRDefault="00A80F56" w:rsidP="00A80F56">
            <w:pPr>
              <w:jc w:val="center"/>
              <w:cnfStyle w:val="000000100000"/>
            </w:pPr>
          </w:p>
        </w:tc>
        <w:tc>
          <w:tcPr>
            <w:tcW w:w="452" w:type="pct"/>
          </w:tcPr>
          <w:p w:rsidR="00A80F56" w:rsidRPr="00A80F56" w:rsidRDefault="00A80F56" w:rsidP="00A80F56">
            <w:pPr>
              <w:jc w:val="center"/>
              <w:cnfStyle w:val="000000100000"/>
            </w:pPr>
          </w:p>
        </w:tc>
        <w:tc>
          <w:tcPr>
            <w:tcW w:w="3038" w:type="pct"/>
          </w:tcPr>
          <w:p w:rsidR="00A80F56" w:rsidRPr="00A80F56" w:rsidRDefault="00A80F56" w:rsidP="00A80F56">
            <w:pPr>
              <w:jc w:val="left"/>
              <w:cnfStyle w:val="000000100000"/>
              <w:rPr>
                <w:lang w:eastAsia="zh-CN"/>
              </w:rPr>
            </w:pPr>
          </w:p>
        </w:tc>
      </w:tr>
    </w:tbl>
    <w:p w:rsidR="00A80F56" w:rsidRPr="00A80F56" w:rsidRDefault="00A80F56" w:rsidP="00A80F56"/>
    <w:p w:rsidR="00A80F56" w:rsidRPr="00A80F56" w:rsidRDefault="00A80F56" w:rsidP="009B72B9">
      <w:pPr>
        <w:pStyle w:val="3"/>
      </w:pPr>
      <w:bookmarkStart w:id="85" w:name="_Toc481563120"/>
      <w:r w:rsidRPr="00A80F56">
        <w:t>Submodules</w:t>
      </w:r>
      <w:bookmarkEnd w:id="85"/>
    </w:p>
    <w:p w:rsidR="00A80F56" w:rsidRPr="00A80F56" w:rsidRDefault="00A80F56" w:rsidP="00A80F56">
      <w:pPr>
        <w:keepNext/>
        <w:jc w:val="center"/>
        <w:rPr>
          <w:rFonts w:eastAsia="SimHei"/>
          <w:sz w:val="20"/>
          <w:szCs w:val="20"/>
        </w:rPr>
      </w:pPr>
      <w:bookmarkStart w:id="86" w:name="_Toc481563144"/>
      <w:r w:rsidRPr="00A80F56">
        <w:rPr>
          <w:rFonts w:eastAsia="SimHei"/>
          <w:sz w:val="20"/>
          <w:szCs w:val="20"/>
        </w:rPr>
        <w:t xml:space="preserve">Table </w:t>
      </w:r>
      <w:r w:rsidR="00CB7B9C" w:rsidRPr="00A80F56">
        <w:rPr>
          <w:rFonts w:eastAsia="SimHei"/>
          <w:sz w:val="20"/>
          <w:szCs w:val="20"/>
        </w:rPr>
        <w:fldChar w:fldCharType="begin"/>
      </w:r>
      <w:r w:rsidRPr="00A80F56">
        <w:rPr>
          <w:rFonts w:eastAsia="SimHei"/>
          <w:sz w:val="20"/>
          <w:szCs w:val="20"/>
        </w:rPr>
        <w:instrText xml:space="preserve"> STYLEREF 1 \s </w:instrText>
      </w:r>
      <w:r w:rsidR="00CB7B9C" w:rsidRPr="00A80F56">
        <w:rPr>
          <w:rFonts w:eastAsia="SimHei"/>
          <w:sz w:val="20"/>
          <w:szCs w:val="20"/>
        </w:rPr>
        <w:fldChar w:fldCharType="separate"/>
      </w:r>
      <w:r w:rsidR="009B72B9">
        <w:rPr>
          <w:rFonts w:eastAsia="SimHei"/>
          <w:noProof/>
          <w:sz w:val="20"/>
          <w:szCs w:val="20"/>
        </w:rPr>
        <w:t>9</w:t>
      </w:r>
      <w:r w:rsidR="00CB7B9C" w:rsidRPr="00A80F56">
        <w:rPr>
          <w:rFonts w:eastAsia="SimHei"/>
          <w:sz w:val="20"/>
          <w:szCs w:val="20"/>
        </w:rPr>
        <w:fldChar w:fldCharType="end"/>
      </w:r>
      <w:r w:rsidRPr="00A80F56">
        <w:rPr>
          <w:rFonts w:eastAsia="SimHei"/>
          <w:sz w:val="20"/>
          <w:szCs w:val="20"/>
        </w:rPr>
        <w:noBreakHyphen/>
      </w:r>
      <w:r w:rsidR="00CB7B9C" w:rsidRPr="00A80F56">
        <w:rPr>
          <w:rFonts w:eastAsia="SimHei"/>
          <w:sz w:val="20"/>
          <w:szCs w:val="20"/>
        </w:rPr>
        <w:fldChar w:fldCharType="begin"/>
      </w:r>
      <w:r w:rsidRPr="00A80F56">
        <w:rPr>
          <w:rFonts w:eastAsia="SimHei"/>
          <w:sz w:val="20"/>
          <w:szCs w:val="20"/>
        </w:rPr>
        <w:instrText xml:space="preserve"> SEQ Table \* ARABIC \s 1 </w:instrText>
      </w:r>
      <w:r w:rsidR="00CB7B9C" w:rsidRPr="00A80F56">
        <w:rPr>
          <w:rFonts w:eastAsia="SimHei"/>
          <w:sz w:val="20"/>
          <w:szCs w:val="20"/>
        </w:rPr>
        <w:fldChar w:fldCharType="separate"/>
      </w:r>
      <w:r w:rsidR="009B72B9">
        <w:rPr>
          <w:rFonts w:eastAsia="SimHei"/>
          <w:noProof/>
          <w:sz w:val="20"/>
          <w:szCs w:val="20"/>
        </w:rPr>
        <w:t>2</w:t>
      </w:r>
      <w:r w:rsidR="00CB7B9C" w:rsidRPr="00A80F56">
        <w:rPr>
          <w:rFonts w:eastAsia="SimHei"/>
          <w:sz w:val="20"/>
          <w:szCs w:val="20"/>
        </w:rPr>
        <w:fldChar w:fldCharType="end"/>
      </w:r>
      <w:r w:rsidRPr="00A80F56">
        <w:rPr>
          <w:rFonts w:eastAsia="SimHei"/>
          <w:sz w:val="20"/>
          <w:szCs w:val="20"/>
        </w:rPr>
        <w:t xml:space="preserve"> ace_decode sub-modules</w:t>
      </w:r>
      <w:bookmarkEnd w:id="86"/>
    </w:p>
    <w:tbl>
      <w:tblPr>
        <w:tblStyle w:val="PlainTable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178"/>
        <w:gridCol w:w="7784"/>
      </w:tblGrid>
      <w:tr w:rsidR="00A80F56" w:rsidRPr="00A80F56" w:rsidTr="00A80F56">
        <w:trPr>
          <w:cnfStyle w:val="100000000000"/>
        </w:trPr>
        <w:tc>
          <w:tcPr>
            <w:cnfStyle w:val="001000000000"/>
            <w:tcW w:w="1093" w:type="pct"/>
          </w:tcPr>
          <w:p w:rsidR="00A80F56" w:rsidRPr="00A80F56" w:rsidRDefault="00A80F56" w:rsidP="00A80F56">
            <w:pPr>
              <w:jc w:val="center"/>
              <w:rPr>
                <w:lang w:eastAsia="zh-CN"/>
              </w:rPr>
            </w:pPr>
            <w:r w:rsidRPr="00A80F56">
              <w:rPr>
                <w:lang w:eastAsia="zh-CN"/>
              </w:rPr>
              <w:t>Module Name</w:t>
            </w:r>
          </w:p>
        </w:tc>
        <w:tc>
          <w:tcPr>
            <w:tcW w:w="3907" w:type="pct"/>
          </w:tcPr>
          <w:p w:rsidR="00A80F56" w:rsidRPr="00A80F56" w:rsidRDefault="00A80F56" w:rsidP="00A80F56">
            <w:pPr>
              <w:jc w:val="center"/>
              <w:cnfStyle w:val="100000000000"/>
              <w:rPr>
                <w:lang w:eastAsia="zh-CN"/>
              </w:rPr>
            </w:pPr>
            <w:r w:rsidRPr="00A80F56">
              <w:rPr>
                <w:lang w:eastAsia="zh-CN"/>
              </w:rPr>
              <w:t>Description</w:t>
            </w:r>
          </w:p>
        </w:tc>
      </w:tr>
      <w:tr w:rsidR="00A80F56" w:rsidRPr="00A80F56" w:rsidTr="00A80F56">
        <w:trPr>
          <w:cnfStyle w:val="000000100000"/>
        </w:trPr>
        <w:tc>
          <w:tcPr>
            <w:cnfStyle w:val="00100000000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rPr>
                <w:lang w:eastAsia="zh-CN"/>
              </w:rPr>
            </w:pPr>
          </w:p>
        </w:tc>
      </w:tr>
      <w:tr w:rsidR="00A80F56" w:rsidRPr="00A80F56" w:rsidTr="00A80F56">
        <w:tc>
          <w:tcPr>
            <w:cnfStyle w:val="00100000000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000000"/>
              <w:rPr>
                <w:lang w:eastAsia="zh-CN"/>
              </w:rPr>
            </w:pPr>
          </w:p>
        </w:tc>
      </w:tr>
      <w:tr w:rsidR="00A80F56" w:rsidRPr="00A80F56" w:rsidTr="00A80F56">
        <w:trPr>
          <w:cnfStyle w:val="000000100000"/>
        </w:trPr>
        <w:tc>
          <w:tcPr>
            <w:cnfStyle w:val="001000000000"/>
            <w:tcW w:w="1093" w:type="pct"/>
          </w:tcPr>
          <w:p w:rsidR="00A80F56" w:rsidRPr="00A80F56" w:rsidRDefault="00A80F56" w:rsidP="00A80F56">
            <w:pPr>
              <w:jc w:val="left"/>
              <w:rPr>
                <w:lang w:eastAsia="zh-CN"/>
              </w:rPr>
            </w:pPr>
          </w:p>
        </w:tc>
        <w:tc>
          <w:tcPr>
            <w:tcW w:w="3907" w:type="pct"/>
          </w:tcPr>
          <w:p w:rsidR="00A80F56" w:rsidRPr="00A80F56" w:rsidRDefault="00A80F56" w:rsidP="00A80F56">
            <w:pPr>
              <w:jc w:val="left"/>
              <w:cnfStyle w:val="000000100000"/>
              <w:rPr>
                <w:lang w:eastAsia="zh-CN"/>
              </w:rPr>
            </w:pPr>
          </w:p>
        </w:tc>
      </w:tr>
      <w:tr w:rsidR="00A80F56" w:rsidRPr="00A80F56" w:rsidTr="00A80F56">
        <w:tc>
          <w:tcPr>
            <w:cnfStyle w:val="001000000000"/>
            <w:tcW w:w="1093" w:type="pct"/>
          </w:tcPr>
          <w:p w:rsidR="00A80F56" w:rsidRPr="00A80F56" w:rsidRDefault="00A80F56" w:rsidP="00A80F56"/>
        </w:tc>
        <w:tc>
          <w:tcPr>
            <w:tcW w:w="3907" w:type="pct"/>
          </w:tcPr>
          <w:p w:rsidR="00A80F56" w:rsidRPr="00A80F56" w:rsidRDefault="00A80F56" w:rsidP="00A80F56">
            <w:pPr>
              <w:jc w:val="left"/>
              <w:cnfStyle w:val="000000000000"/>
              <w:rPr>
                <w:lang w:eastAsia="zh-CN"/>
              </w:rPr>
            </w:pPr>
          </w:p>
        </w:tc>
      </w:tr>
      <w:tr w:rsidR="00A80F56" w:rsidRPr="00A80F56" w:rsidTr="00A80F56">
        <w:trPr>
          <w:cnfStyle w:val="000000100000"/>
        </w:trPr>
        <w:tc>
          <w:tcPr>
            <w:cnfStyle w:val="001000000000"/>
            <w:tcW w:w="1093" w:type="pct"/>
          </w:tcPr>
          <w:p w:rsidR="00A80F56" w:rsidRPr="00A80F56" w:rsidRDefault="00A80F56" w:rsidP="00A80F56"/>
        </w:tc>
        <w:tc>
          <w:tcPr>
            <w:tcW w:w="3907" w:type="pct"/>
          </w:tcPr>
          <w:p w:rsidR="00A80F56" w:rsidRPr="00A80F56" w:rsidRDefault="00A80F56" w:rsidP="00A80F56">
            <w:pPr>
              <w:jc w:val="left"/>
              <w:cnfStyle w:val="000000100000"/>
              <w:rPr>
                <w:lang w:eastAsia="zh-CN"/>
              </w:rPr>
            </w:pPr>
          </w:p>
        </w:tc>
      </w:tr>
    </w:tbl>
    <w:p w:rsidR="006263F7" w:rsidRDefault="006263F7">
      <w:pPr>
        <w:widowControl/>
        <w:suppressAutoHyphens w:val="0"/>
        <w:spacing w:before="0" w:after="0"/>
        <w:jc w:val="left"/>
      </w:pPr>
    </w:p>
    <w:p w:rsidR="006263F7" w:rsidRDefault="006263F7" w:rsidP="006263F7">
      <w:pPr>
        <w:pStyle w:val="1"/>
      </w:pPr>
      <w:bookmarkStart w:id="87" w:name="_Toc481563121"/>
      <w:r>
        <w:lastRenderedPageBreak/>
        <w:t>Interrupt</w:t>
      </w:r>
      <w:bookmarkEnd w:id="87"/>
    </w:p>
    <w:p w:rsidR="006263F7" w:rsidRDefault="006263F7">
      <w:pPr>
        <w:widowControl/>
        <w:suppressAutoHyphens w:val="0"/>
        <w:spacing w:before="0" w:after="0"/>
        <w:jc w:val="left"/>
      </w:pPr>
      <w:r>
        <w:br w:type="page"/>
      </w:r>
    </w:p>
    <w:p w:rsidR="00994775" w:rsidRDefault="00994775" w:rsidP="00994775">
      <w:pPr>
        <w:pStyle w:val="1"/>
      </w:pPr>
      <w:bookmarkStart w:id="88" w:name="_Toc481563122"/>
      <w:r>
        <w:lastRenderedPageBreak/>
        <w:t>Debug Unit</w:t>
      </w:r>
      <w:bookmarkEnd w:id="88"/>
    </w:p>
    <w:p w:rsidR="00A80F56" w:rsidRPr="00A80F56" w:rsidRDefault="00A80F56" w:rsidP="00A80F56"/>
    <w:p w:rsidR="006263F7" w:rsidRDefault="00994775" w:rsidP="006263F7">
      <w:pPr>
        <w:pStyle w:val="1"/>
      </w:pPr>
      <w:bookmarkStart w:id="89" w:name="_Toc481563123"/>
      <w:r>
        <w:lastRenderedPageBreak/>
        <w:t>C</w:t>
      </w:r>
      <w:r w:rsidR="006263F7">
        <w:t>oprocessor</w:t>
      </w:r>
      <w:bookmarkEnd w:id="89"/>
    </w:p>
    <w:p w:rsidR="00C013A0" w:rsidRDefault="00C013A0" w:rsidP="00C013A0">
      <w:r>
        <w:t>Power management</w:t>
      </w:r>
    </w:p>
    <w:p w:rsidR="00C013A0" w:rsidRPr="00C013A0" w:rsidRDefault="00C013A0" w:rsidP="00C013A0">
      <w:r>
        <w:t>Performance Monitors</w:t>
      </w:r>
    </w:p>
    <w:p w:rsidR="00994775" w:rsidRPr="00994775" w:rsidRDefault="00994775" w:rsidP="00994775"/>
    <w:sectPr w:rsidR="00994775" w:rsidRPr="00994775" w:rsidSect="00E61E5A">
      <w:headerReference w:type="default" r:id="rId15"/>
      <w:footerReference w:type="default" r:id="rId16"/>
      <w:pgSz w:w="11906" w:h="16838"/>
      <w:pgMar w:top="1440" w:right="1080" w:bottom="1440" w:left="108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0FA7" w:rsidRDefault="00E10FA7">
      <w:pPr>
        <w:spacing w:before="0" w:after="0"/>
      </w:pPr>
      <w:r>
        <w:separator/>
      </w:r>
    </w:p>
  </w:endnote>
  <w:endnote w:type="continuationSeparator" w:id="0">
    <w:p w:rsidR="00E10FA7" w:rsidRDefault="00E10FA7">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Sim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3" w:usb1="00000000" w:usb2="00000000" w:usb3="00000000" w:csb0="00000001" w:csb1="00000000"/>
  </w:font>
  <w:font w:name="SimSun">
    <w:altName w:val="Times New Roman"/>
    <w:panose1 w:val="00000000000000000000"/>
    <w:charset w:val="00"/>
    <w:family w:val="roman"/>
    <w:notTrueType/>
    <w:pitch w:val="default"/>
    <w:sig w:usb0="00000000" w:usb1="00000000" w:usb2="00000000" w:usb3="00000000" w:csb0="00000000" w:csb1="00000000"/>
  </w:font>
  <w:font w:name="Liberation Sans">
    <w:altName w:val="Yu Gothic"/>
    <w:charset w:val="80"/>
    <w:family w:val="swiss"/>
    <w:pitch w:val="variable"/>
    <w:sig w:usb0="00000000" w:usb1="00000000" w:usb2="00000000" w:usb3="00000000" w:csb0="00000000" w:csb1="00000000"/>
  </w:font>
  <w:font w:name="DejaVu Sans">
    <w:charset w:val="80"/>
    <w:family w:val="auto"/>
    <w:pitch w:val="variable"/>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Calibri Light">
    <w:charset w:val="00"/>
    <w:family w:val="swiss"/>
    <w:pitch w:val="variable"/>
    <w:sig w:usb0="E0002A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Tunga">
    <w:panose1 w:val="020B0502040204020203"/>
    <w:charset w:val="00"/>
    <w:family w:val="swiss"/>
    <w:pitch w:val="variable"/>
    <w:sig w:usb0="004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68F" w:rsidRPr="00BC7A5A" w:rsidRDefault="0095268F" w:rsidP="00525AAA">
    <w:pPr>
      <w:pStyle w:val="a6"/>
      <w:pBdr>
        <w:bottom w:val="single" w:sz="8" w:space="1" w:color="000000"/>
      </w:pBdr>
      <w:jc w:val="center"/>
      <w:rPr>
        <w:rFonts w:ascii="Verdana" w:hAnsi="Verdana" w:cs="Arial"/>
        <w:b/>
        <w:sz w:val="24"/>
        <w:szCs w:val="24"/>
      </w:rPr>
    </w:pPr>
  </w:p>
  <w:p w:rsidR="0095268F" w:rsidRPr="00525AAA" w:rsidRDefault="0095268F" w:rsidP="00525AAA">
    <w:pPr>
      <w:pStyle w:val="a7"/>
      <w:spacing w:before="48" w:after="72"/>
      <w:rPr>
        <w:rFonts w:cs="Arial"/>
        <w:b/>
        <w:sz w:val="24"/>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0FA7" w:rsidRDefault="00E10FA7">
      <w:pPr>
        <w:spacing w:before="0" w:after="0"/>
      </w:pPr>
      <w:r>
        <w:separator/>
      </w:r>
    </w:p>
  </w:footnote>
  <w:footnote w:type="continuationSeparator" w:id="0">
    <w:p w:rsidR="00E10FA7" w:rsidRDefault="00E10FA7">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68F" w:rsidRPr="00BC7A5A" w:rsidRDefault="0095268F">
    <w:pPr>
      <w:pStyle w:val="a6"/>
      <w:pBdr>
        <w:bottom w:val="single" w:sz="8" w:space="1" w:color="000000"/>
      </w:pBdr>
      <w:jc w:val="center"/>
      <w:rPr>
        <w:rFonts w:ascii="Verdana" w:hAnsi="Verdana" w:cs="Arial"/>
        <w:b/>
        <w:sz w:val="24"/>
        <w:szCs w:val="24"/>
      </w:rPr>
    </w:pPr>
    <w:bookmarkStart w:id="90" w:name="_GoBack"/>
    <w:bookmarkEnd w:id="90"/>
  </w:p>
  <w:p w:rsidR="0095268F" w:rsidRDefault="0095268F" w:rsidP="00FF7C03">
    <w:pPr>
      <w:pStyle w:val="a6"/>
      <w:jc w:val="distribute"/>
      <w:rPr>
        <w:lang w:eastAsia="zh-CN"/>
      </w:rPr>
    </w:pPr>
    <w:r>
      <w:t>Doc Name: Ace 21064 Microprocessor A</w:t>
    </w:r>
    <w:r>
      <w:rPr>
        <w:lang w:eastAsia="zh-CN"/>
      </w:rPr>
      <w:t>rchitecture Specification</w:t>
    </w:r>
    <w:r>
      <w:rPr>
        <w:rFonts w:hint="eastAsia"/>
        <w:lang w:eastAsia="zh-CN"/>
      </w:rPr>
      <w:t xml:space="preserve">   </w:t>
    </w:r>
    <w:r>
      <w:rPr>
        <w:lang w:eastAsia="zh-CN"/>
      </w:rPr>
      <w:t xml:space="preserve">                     </w:t>
    </w:r>
    <w:r>
      <w:rPr>
        <w:rFonts w:hint="eastAsia"/>
        <w:lang w:eastAsia="zh-CN"/>
      </w:rPr>
      <w:t xml:space="preserve">       </w:t>
    </w:r>
    <w:r w:rsidRPr="00304CC8">
      <w:t xml:space="preserve"> </w:t>
    </w:r>
    <w:r>
      <w:t xml:space="preserve"> Rev. </w:t>
    </w:r>
    <w:r>
      <w:rPr>
        <w:lang w:eastAsia="zh-CN"/>
      </w:rPr>
      <w:t>1</w:t>
    </w:r>
    <w:r>
      <w:rPr>
        <w:rFonts w:hint="eastAsia"/>
        <w:lang w:eastAsia="zh-CN"/>
      </w:rPr>
      <w:t>.</w:t>
    </w:r>
    <w:r>
      <w:rPr>
        <w:lang w:eastAsia="zh-CN"/>
      </w:rPr>
      <w:t>0</w:t>
    </w:r>
  </w:p>
  <w:p w:rsidR="0095268F" w:rsidRDefault="00CB7B9C" w:rsidP="009D4BC3">
    <w:pPr>
      <w:pStyle w:val="a6"/>
      <w:jc w:val="distribute"/>
      <w:rPr>
        <w:lang w:eastAsia="zh-CN"/>
      </w:rPr>
    </w:pPr>
    <w:r>
      <w:rPr>
        <w:noProof/>
        <w:lang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5537502" o:spid="_x0000_s2060" type="#_x0000_t136" style="position:absolute;left:0;text-align:left;margin-left:-15.25pt;margin-top:289.3pt;width:501.75pt;height:63.05pt;rotation:315;z-index:-251658752;mso-position-horizontal-relative:margin;mso-position-vertical-relative:margin" o:allowincell="f" fillcolor="#d7d7d7" stroked="f">
          <v:textpath style="font-family:&quot;Arial Black&quot;;font-size:1pt;v-text-align:right;v-same-letter-heights:t" string="CONFIDENTIAL"/>
          <w10:wrap anchorx="margin" anchory="margin"/>
        </v:shape>
      </w:pict>
    </w:r>
    <w:r w:rsidR="0095268F">
      <w:t>Author: Yijun LI</w:t>
    </w:r>
    <w:r w:rsidR="0095268F">
      <w:rPr>
        <w:rFonts w:hint="eastAsia"/>
        <w:lang w:eastAsia="zh-CN"/>
      </w:rPr>
      <w:t xml:space="preserve"> </w:t>
    </w:r>
    <w:r w:rsidR="0095268F">
      <w:rPr>
        <w:lang w:eastAsia="zh-CN"/>
      </w:rPr>
      <w:t xml:space="preserve">                                    </w:t>
    </w:r>
    <w:r w:rsidR="0095268F">
      <w:rPr>
        <w:rFonts w:hint="eastAsia"/>
        <w:lang w:eastAsia="zh-CN"/>
      </w:rPr>
      <w:t xml:space="preserve">  </w:t>
    </w:r>
    <w:r w:rsidR="0095268F">
      <w:rPr>
        <w:lang w:eastAsia="zh-CN"/>
      </w:rPr>
      <w:t xml:space="preserve">                             </w:t>
    </w:r>
    <w:r w:rsidR="0095268F">
      <w:t xml:space="preserve">Page </w:t>
    </w:r>
    <w:r>
      <w:fldChar w:fldCharType="begin"/>
    </w:r>
    <w:r w:rsidR="0095268F">
      <w:instrText xml:space="preserve"> PAGE </w:instrText>
    </w:r>
    <w:r>
      <w:fldChar w:fldCharType="separate"/>
    </w:r>
    <w:r w:rsidR="00A87C1E">
      <w:rPr>
        <w:noProof/>
      </w:rPr>
      <w:t>6</w:t>
    </w:r>
    <w:r>
      <w:fldChar w:fldCharType="end"/>
    </w:r>
    <w:r w:rsidR="0095268F">
      <w:t xml:space="preserve"> of </w:t>
    </w:r>
    <w:fldSimple w:instr=" NUMPAGES \*Arabic ">
      <w:r w:rsidR="00A87C1E">
        <w:rPr>
          <w:noProof/>
        </w:rPr>
        <w:t>35</w:t>
      </w:r>
    </w:fldSimple>
    <w:r w:rsidR="0095268F">
      <w:rPr>
        <w:lang w:eastAsia="zh-CN"/>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1"/>
      <w:lvlText w:val="%1"/>
      <w:lvlJc w:val="left"/>
      <w:pPr>
        <w:tabs>
          <w:tab w:val="num" w:pos="425"/>
        </w:tabs>
        <w:ind w:left="425" w:hanging="425"/>
      </w:pPr>
    </w:lvl>
    <w:lvl w:ilvl="1">
      <w:start w:val="1"/>
      <w:numFmt w:val="decimal"/>
      <w:pStyle w:val="2"/>
      <w:lvlText w:val="%1.%2"/>
      <w:lvlJc w:val="left"/>
      <w:pPr>
        <w:tabs>
          <w:tab w:val="num" w:pos="567"/>
        </w:tabs>
        <w:ind w:left="567" w:hanging="567"/>
      </w:pPr>
    </w:lvl>
    <w:lvl w:ilvl="2">
      <w:start w:val="1"/>
      <w:numFmt w:val="decimal"/>
      <w:pStyle w:val="3"/>
      <w:lvlText w:val="%1.%2.%3"/>
      <w:lvlJc w:val="left"/>
      <w:pPr>
        <w:tabs>
          <w:tab w:val="num" w:pos="709"/>
        </w:tabs>
        <w:ind w:left="709" w:hanging="709"/>
      </w:pPr>
    </w:lvl>
    <w:lvl w:ilvl="3">
      <w:start w:val="1"/>
      <w:numFmt w:val="decimal"/>
      <w:pStyle w:val="4"/>
      <w:lvlText w:val="%1.%2.%3.%4"/>
      <w:lvlJc w:val="left"/>
      <w:pPr>
        <w:tabs>
          <w:tab w:val="num" w:pos="851"/>
        </w:tabs>
        <w:ind w:left="851" w:hanging="851"/>
      </w:pPr>
    </w:lvl>
    <w:lvl w:ilvl="4">
      <w:start w:val="1"/>
      <w:numFmt w:val="decimal"/>
      <w:pStyle w:val="5"/>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
    <w:nsid w:val="00000002"/>
    <w:multiLevelType w:val="singleLevel"/>
    <w:tmpl w:val="00000002"/>
    <w:name w:val="WW8Num2"/>
    <w:lvl w:ilvl="0">
      <w:start w:val="1"/>
      <w:numFmt w:val="bullet"/>
      <w:lvlText w:val=""/>
      <w:lvlJc w:val="left"/>
      <w:pPr>
        <w:tabs>
          <w:tab w:val="num" w:pos="0"/>
        </w:tabs>
        <w:ind w:left="420" w:hanging="420"/>
      </w:pPr>
      <w:rPr>
        <w:rFonts w:ascii="Wingdings" w:hAnsi="Wingdings"/>
      </w:rPr>
    </w:lvl>
  </w:abstractNum>
  <w:abstractNum w:abstractNumId="2">
    <w:nsid w:val="00000003"/>
    <w:multiLevelType w:val="singleLevel"/>
    <w:tmpl w:val="00000003"/>
    <w:name w:val="WW8Num4"/>
    <w:lvl w:ilvl="0">
      <w:start w:val="1"/>
      <w:numFmt w:val="bullet"/>
      <w:lvlText w:val=""/>
      <w:lvlJc w:val="left"/>
      <w:pPr>
        <w:tabs>
          <w:tab w:val="num" w:pos="0"/>
        </w:tabs>
        <w:ind w:left="420" w:hanging="420"/>
      </w:pPr>
      <w:rPr>
        <w:rFonts w:ascii="Wingdings" w:hAnsi="Wingdings"/>
      </w:rPr>
    </w:lvl>
  </w:abstractNum>
  <w:abstractNum w:abstractNumId="3">
    <w:nsid w:val="00000004"/>
    <w:multiLevelType w:val="singleLevel"/>
    <w:tmpl w:val="00000004"/>
    <w:name w:val="WW8Num8"/>
    <w:lvl w:ilvl="0">
      <w:start w:val="1"/>
      <w:numFmt w:val="lowerLetter"/>
      <w:lvlText w:val="%1)"/>
      <w:lvlJc w:val="left"/>
      <w:pPr>
        <w:tabs>
          <w:tab w:val="num" w:pos="0"/>
        </w:tabs>
        <w:ind w:left="360" w:hanging="360"/>
      </w:pPr>
    </w:lvl>
  </w:abstractNum>
  <w:abstractNum w:abstractNumId="4">
    <w:nsid w:val="00000005"/>
    <w:multiLevelType w:val="singleLevel"/>
    <w:tmpl w:val="00000005"/>
    <w:name w:val="WW8Num20"/>
    <w:lvl w:ilvl="0">
      <w:start w:val="1"/>
      <w:numFmt w:val="bullet"/>
      <w:lvlText w:val=""/>
      <w:lvlJc w:val="left"/>
      <w:pPr>
        <w:tabs>
          <w:tab w:val="num" w:pos="0"/>
        </w:tabs>
        <w:ind w:left="420" w:hanging="420"/>
      </w:pPr>
      <w:rPr>
        <w:rFonts w:ascii="Wingdings" w:hAnsi="Wingdings"/>
      </w:rPr>
    </w:lvl>
  </w:abstractNum>
  <w:abstractNum w:abstractNumId="5">
    <w:nsid w:val="00000006"/>
    <w:multiLevelType w:val="singleLevel"/>
    <w:tmpl w:val="00000006"/>
    <w:name w:val="WW8Num24"/>
    <w:lvl w:ilvl="0">
      <w:start w:val="1"/>
      <w:numFmt w:val="bullet"/>
      <w:lvlText w:val=""/>
      <w:lvlJc w:val="left"/>
      <w:pPr>
        <w:tabs>
          <w:tab w:val="num" w:pos="0"/>
        </w:tabs>
        <w:ind w:left="420" w:hanging="420"/>
      </w:pPr>
      <w:rPr>
        <w:rFonts w:ascii="Wingdings" w:hAnsi="Wingdings"/>
      </w:rPr>
    </w:lvl>
  </w:abstractNum>
  <w:abstractNum w:abstractNumId="6">
    <w:nsid w:val="00000007"/>
    <w:multiLevelType w:val="singleLevel"/>
    <w:tmpl w:val="00000007"/>
    <w:name w:val="WW8Num26"/>
    <w:lvl w:ilvl="0">
      <w:start w:val="1"/>
      <w:numFmt w:val="bullet"/>
      <w:pStyle w:val="10"/>
      <w:lvlText w:val=""/>
      <w:lvlJc w:val="left"/>
      <w:pPr>
        <w:tabs>
          <w:tab w:val="num" w:pos="420"/>
        </w:tabs>
        <w:ind w:left="420" w:hanging="420"/>
      </w:pPr>
      <w:rPr>
        <w:rFonts w:ascii="Wingdings" w:hAnsi="Wingdings"/>
      </w:rPr>
    </w:lvl>
  </w:abstractNum>
  <w:abstractNum w:abstractNumId="7">
    <w:nsid w:val="00000008"/>
    <w:multiLevelType w:val="singleLevel"/>
    <w:tmpl w:val="00000008"/>
    <w:name w:val="WW8Num32"/>
    <w:lvl w:ilvl="0">
      <w:start w:val="1"/>
      <w:numFmt w:val="bullet"/>
      <w:lvlText w:val=""/>
      <w:lvlJc w:val="left"/>
      <w:pPr>
        <w:tabs>
          <w:tab w:val="num" w:pos="0"/>
        </w:tabs>
        <w:ind w:left="420" w:hanging="420"/>
      </w:pPr>
      <w:rPr>
        <w:rFonts w:ascii="Wingdings" w:hAnsi="Wingdings"/>
      </w:rPr>
    </w:lvl>
  </w:abstractNum>
  <w:abstractNum w:abstractNumId="8">
    <w:nsid w:val="00000009"/>
    <w:multiLevelType w:val="singleLevel"/>
    <w:tmpl w:val="00000009"/>
    <w:name w:val="WW8Num38"/>
    <w:lvl w:ilvl="0">
      <w:start w:val="1"/>
      <w:numFmt w:val="bullet"/>
      <w:lvlText w:val=""/>
      <w:lvlJc w:val="left"/>
      <w:pPr>
        <w:tabs>
          <w:tab w:val="num" w:pos="0"/>
        </w:tabs>
        <w:ind w:left="420" w:hanging="420"/>
      </w:pPr>
      <w:rPr>
        <w:rFonts w:ascii="Wingdings" w:hAnsi="Wingdings"/>
      </w:rPr>
    </w:lvl>
  </w:abstractNum>
  <w:abstractNum w:abstractNumId="9">
    <w:nsid w:val="0E82495A"/>
    <w:multiLevelType w:val="hybridMultilevel"/>
    <w:tmpl w:val="88B2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1744A2"/>
    <w:multiLevelType w:val="hybridMultilevel"/>
    <w:tmpl w:val="9C18B874"/>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9035E2C"/>
    <w:multiLevelType w:val="hybridMultilevel"/>
    <w:tmpl w:val="299226BA"/>
    <w:lvl w:ilvl="0" w:tplc="5532E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857D64"/>
    <w:multiLevelType w:val="multilevel"/>
    <w:tmpl w:val="B128DEA4"/>
    <w:styleLink w:val="111111"/>
    <w:lvl w:ilvl="0">
      <w:start w:val="1"/>
      <w:numFmt w:val="decimal"/>
      <w:isLgl/>
      <w:lvlText w:val="%1"/>
      <w:lvlJc w:val="left"/>
      <w:pPr>
        <w:tabs>
          <w:tab w:val="num" w:pos="425"/>
        </w:tabs>
        <w:ind w:left="425" w:hanging="425"/>
      </w:pPr>
      <w:rPr>
        <w:rFonts w:hint="eastAsia"/>
      </w:rPr>
    </w:lvl>
    <w:lvl w:ilvl="1">
      <w:start w:val="1"/>
      <w:numFmt w:val="decimal"/>
      <w:isLgl/>
      <w:lvlText w:val="%1.%2"/>
      <w:lvlJc w:val="left"/>
      <w:pPr>
        <w:tabs>
          <w:tab w:val="num" w:pos="567"/>
        </w:tabs>
        <w:ind w:left="567" w:hanging="567"/>
      </w:pPr>
      <w:rPr>
        <w:rFonts w:hint="eastAsia"/>
      </w:rPr>
    </w:lvl>
    <w:lvl w:ilvl="2">
      <w:start w:val="1"/>
      <w:numFmt w:val="decimal"/>
      <w:lvlText w:val="%1.%2.%3"/>
      <w:lvlJc w:val="left"/>
      <w:pPr>
        <w:tabs>
          <w:tab w:val="num" w:pos="1135"/>
        </w:tabs>
        <w:ind w:left="1135" w:hanging="709"/>
      </w:pPr>
      <w:rPr>
        <w:rFonts w:hint="eastAsia"/>
      </w:rPr>
    </w:lvl>
    <w:lvl w:ilvl="3">
      <w:start w:val="1"/>
      <w:numFmt w:val="decimal"/>
      <w:isLgl/>
      <w:lvlText w:val="%1.%2.%3.%4"/>
      <w:lvlJc w:val="left"/>
      <w:pPr>
        <w:tabs>
          <w:tab w:val="num" w:pos="851"/>
        </w:tabs>
        <w:ind w:left="851" w:hanging="851"/>
      </w:pPr>
      <w:rPr>
        <w:rFonts w:hint="eastAsia"/>
      </w:rPr>
    </w:lvl>
    <w:lvl w:ilvl="4">
      <w:start w:val="1"/>
      <w:numFmt w:val="decimal"/>
      <w:lvlText w:val="%1.%3.%5.%4.%2"/>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nsid w:val="42587BF3"/>
    <w:multiLevelType w:val="hybridMultilevel"/>
    <w:tmpl w:val="55145CA8"/>
    <w:lvl w:ilvl="0" w:tplc="D856E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5BE5EB3"/>
    <w:multiLevelType w:val="hybridMultilevel"/>
    <w:tmpl w:val="8F08ABD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474E402B"/>
    <w:multiLevelType w:val="hybridMultilevel"/>
    <w:tmpl w:val="E1A04E1A"/>
    <w:lvl w:ilvl="0" w:tplc="4048574E">
      <w:start w:val="5"/>
      <w:numFmt w:val="decimal"/>
      <w:lvlText w:val="%1."/>
      <w:lvlJc w:val="left"/>
      <w:pPr>
        <w:ind w:left="360" w:hanging="360"/>
      </w:pPr>
      <w:rPr>
        <w:rFonts w:ascii="Times New Roman" w:eastAsiaTheme="minorEastAsia" w:hAnsi="Times New Roman"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AD45C13"/>
    <w:multiLevelType w:val="hybridMultilevel"/>
    <w:tmpl w:val="D564147A"/>
    <w:lvl w:ilvl="0" w:tplc="11904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54C1CFC"/>
    <w:multiLevelType w:val="hybridMultilevel"/>
    <w:tmpl w:val="0DD4C140"/>
    <w:lvl w:ilvl="0" w:tplc="8F1A6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DB06087"/>
    <w:multiLevelType w:val="hybridMultilevel"/>
    <w:tmpl w:val="078AB748"/>
    <w:lvl w:ilvl="0" w:tplc="1B06104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E1857B6"/>
    <w:multiLevelType w:val="hybridMultilevel"/>
    <w:tmpl w:val="650859AE"/>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12"/>
  </w:num>
  <w:num w:numId="4">
    <w:abstractNumId w:val="10"/>
  </w:num>
  <w:num w:numId="5">
    <w:abstractNumId w:val="19"/>
  </w:num>
  <w:num w:numId="6">
    <w:abstractNumId w:val="14"/>
  </w:num>
  <w:num w:numId="7">
    <w:abstractNumId w:val="13"/>
  </w:num>
  <w:num w:numId="8">
    <w:abstractNumId w:val="15"/>
  </w:num>
  <w:num w:numId="9">
    <w:abstractNumId w:val="16"/>
  </w:num>
  <w:num w:numId="10">
    <w:abstractNumId w:val="17"/>
  </w:num>
  <w:num w:numId="11">
    <w:abstractNumId w:val="11"/>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8"/>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9"/>
  </w:num>
  <w:num w:numId="28">
    <w:abstractNumId w:val="0"/>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displayBackgroundShape/>
  <w:embedSystemFonts/>
  <w:bordersDoNotSurroundHeader/>
  <w:bordersDoNotSurroundFooter/>
  <w:attachedTemplate r:id="rId1"/>
  <w:stylePaneFormatFilter w:val="0000"/>
  <w:defaultTabStop w:val="420"/>
  <w:defaultTableStyle w:val="a"/>
  <w:drawingGridHorizontalSpacing w:val="105"/>
  <w:drawingGridVerticalSpacing w:val="156"/>
  <w:displayHorizontalDrawingGridEvery w:val="0"/>
  <w:displayVerticalDrawingGridEvery w:val="0"/>
  <w:characterSpacingControl w:val="compressPunctuation"/>
  <w:hdrShapeDefaults>
    <o:shapedefaults v:ext="edit" spidmax="6146"/>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47613"/>
    <w:rsid w:val="00002375"/>
    <w:rsid w:val="00002F66"/>
    <w:rsid w:val="00003878"/>
    <w:rsid w:val="000052FD"/>
    <w:rsid w:val="00006418"/>
    <w:rsid w:val="000068F7"/>
    <w:rsid w:val="000073B4"/>
    <w:rsid w:val="00007418"/>
    <w:rsid w:val="000078BD"/>
    <w:rsid w:val="00007C98"/>
    <w:rsid w:val="00011173"/>
    <w:rsid w:val="000124E6"/>
    <w:rsid w:val="00012CAA"/>
    <w:rsid w:val="00014C1A"/>
    <w:rsid w:val="000153C6"/>
    <w:rsid w:val="00017A6A"/>
    <w:rsid w:val="000201A7"/>
    <w:rsid w:val="00021A20"/>
    <w:rsid w:val="00022041"/>
    <w:rsid w:val="000222A5"/>
    <w:rsid w:val="00022378"/>
    <w:rsid w:val="0002266F"/>
    <w:rsid w:val="00023E04"/>
    <w:rsid w:val="00024D91"/>
    <w:rsid w:val="00024E17"/>
    <w:rsid w:val="00026168"/>
    <w:rsid w:val="00030073"/>
    <w:rsid w:val="00032F69"/>
    <w:rsid w:val="00033DAF"/>
    <w:rsid w:val="000346BD"/>
    <w:rsid w:val="00034F35"/>
    <w:rsid w:val="0003582A"/>
    <w:rsid w:val="00035AF2"/>
    <w:rsid w:val="000374D9"/>
    <w:rsid w:val="00040BE8"/>
    <w:rsid w:val="00041037"/>
    <w:rsid w:val="00041633"/>
    <w:rsid w:val="00041C32"/>
    <w:rsid w:val="000423E6"/>
    <w:rsid w:val="00042CFF"/>
    <w:rsid w:val="0004329B"/>
    <w:rsid w:val="00043525"/>
    <w:rsid w:val="00044024"/>
    <w:rsid w:val="000441C3"/>
    <w:rsid w:val="000446CC"/>
    <w:rsid w:val="000448C9"/>
    <w:rsid w:val="00045C3F"/>
    <w:rsid w:val="0004769B"/>
    <w:rsid w:val="000528C6"/>
    <w:rsid w:val="0005376B"/>
    <w:rsid w:val="00053F33"/>
    <w:rsid w:val="00054C13"/>
    <w:rsid w:val="0005529F"/>
    <w:rsid w:val="00055CCD"/>
    <w:rsid w:val="000563B4"/>
    <w:rsid w:val="00063AE5"/>
    <w:rsid w:val="00064BA2"/>
    <w:rsid w:val="00064EA4"/>
    <w:rsid w:val="00065102"/>
    <w:rsid w:val="00066241"/>
    <w:rsid w:val="000723A9"/>
    <w:rsid w:val="000724E0"/>
    <w:rsid w:val="00072F8D"/>
    <w:rsid w:val="00073B73"/>
    <w:rsid w:val="000741DD"/>
    <w:rsid w:val="000758B3"/>
    <w:rsid w:val="00075D74"/>
    <w:rsid w:val="0007686B"/>
    <w:rsid w:val="00076912"/>
    <w:rsid w:val="000769AF"/>
    <w:rsid w:val="00080033"/>
    <w:rsid w:val="00080F1D"/>
    <w:rsid w:val="000819FD"/>
    <w:rsid w:val="00083209"/>
    <w:rsid w:val="00084B68"/>
    <w:rsid w:val="00085012"/>
    <w:rsid w:val="00085DED"/>
    <w:rsid w:val="000872F3"/>
    <w:rsid w:val="0009061F"/>
    <w:rsid w:val="00090FC5"/>
    <w:rsid w:val="0009174A"/>
    <w:rsid w:val="000921BC"/>
    <w:rsid w:val="000937A9"/>
    <w:rsid w:val="000944DD"/>
    <w:rsid w:val="00094C2A"/>
    <w:rsid w:val="00095409"/>
    <w:rsid w:val="00096213"/>
    <w:rsid w:val="0009633C"/>
    <w:rsid w:val="0009772C"/>
    <w:rsid w:val="00097DAC"/>
    <w:rsid w:val="000A0151"/>
    <w:rsid w:val="000A02DC"/>
    <w:rsid w:val="000A0788"/>
    <w:rsid w:val="000A0C11"/>
    <w:rsid w:val="000A0ED0"/>
    <w:rsid w:val="000A2487"/>
    <w:rsid w:val="000A273C"/>
    <w:rsid w:val="000A4ACC"/>
    <w:rsid w:val="000A4CE0"/>
    <w:rsid w:val="000A5CF8"/>
    <w:rsid w:val="000A5E1A"/>
    <w:rsid w:val="000A75E2"/>
    <w:rsid w:val="000A76EE"/>
    <w:rsid w:val="000B31BB"/>
    <w:rsid w:val="000B35D5"/>
    <w:rsid w:val="000B3B1B"/>
    <w:rsid w:val="000B43FC"/>
    <w:rsid w:val="000B482B"/>
    <w:rsid w:val="000B4914"/>
    <w:rsid w:val="000B503F"/>
    <w:rsid w:val="000B6ED6"/>
    <w:rsid w:val="000B7C28"/>
    <w:rsid w:val="000C1317"/>
    <w:rsid w:val="000C169B"/>
    <w:rsid w:val="000C49DC"/>
    <w:rsid w:val="000C4B7A"/>
    <w:rsid w:val="000C5E00"/>
    <w:rsid w:val="000C5E9B"/>
    <w:rsid w:val="000C69B9"/>
    <w:rsid w:val="000C69BA"/>
    <w:rsid w:val="000C6AA4"/>
    <w:rsid w:val="000C790B"/>
    <w:rsid w:val="000C7D2A"/>
    <w:rsid w:val="000D0F3C"/>
    <w:rsid w:val="000D2F92"/>
    <w:rsid w:val="000D3208"/>
    <w:rsid w:val="000D3963"/>
    <w:rsid w:val="000D717A"/>
    <w:rsid w:val="000D7299"/>
    <w:rsid w:val="000D789D"/>
    <w:rsid w:val="000D7C42"/>
    <w:rsid w:val="000E0558"/>
    <w:rsid w:val="000E2CC4"/>
    <w:rsid w:val="000E2D6D"/>
    <w:rsid w:val="000E2F2A"/>
    <w:rsid w:val="000E39FD"/>
    <w:rsid w:val="000E57B8"/>
    <w:rsid w:val="000E7ED8"/>
    <w:rsid w:val="000F2B31"/>
    <w:rsid w:val="000F2EE0"/>
    <w:rsid w:val="000F3E28"/>
    <w:rsid w:val="000F63A4"/>
    <w:rsid w:val="000F6D8B"/>
    <w:rsid w:val="0010071C"/>
    <w:rsid w:val="00100C06"/>
    <w:rsid w:val="00102488"/>
    <w:rsid w:val="0010315A"/>
    <w:rsid w:val="001044CD"/>
    <w:rsid w:val="001049FA"/>
    <w:rsid w:val="00105504"/>
    <w:rsid w:val="00105729"/>
    <w:rsid w:val="00105D57"/>
    <w:rsid w:val="001067C8"/>
    <w:rsid w:val="00107B49"/>
    <w:rsid w:val="001103F9"/>
    <w:rsid w:val="00111151"/>
    <w:rsid w:val="001131C7"/>
    <w:rsid w:val="00113655"/>
    <w:rsid w:val="00116750"/>
    <w:rsid w:val="00116905"/>
    <w:rsid w:val="001171F2"/>
    <w:rsid w:val="001175D2"/>
    <w:rsid w:val="00117A22"/>
    <w:rsid w:val="00120505"/>
    <w:rsid w:val="00122B39"/>
    <w:rsid w:val="00122B70"/>
    <w:rsid w:val="00126438"/>
    <w:rsid w:val="0013043E"/>
    <w:rsid w:val="0013269D"/>
    <w:rsid w:val="00133711"/>
    <w:rsid w:val="0013376A"/>
    <w:rsid w:val="001363A5"/>
    <w:rsid w:val="00136A29"/>
    <w:rsid w:val="0013789D"/>
    <w:rsid w:val="00137964"/>
    <w:rsid w:val="00141442"/>
    <w:rsid w:val="00141BD6"/>
    <w:rsid w:val="00142AAA"/>
    <w:rsid w:val="001443DA"/>
    <w:rsid w:val="0014677D"/>
    <w:rsid w:val="001504AC"/>
    <w:rsid w:val="00150DDE"/>
    <w:rsid w:val="00152438"/>
    <w:rsid w:val="001540C4"/>
    <w:rsid w:val="00154245"/>
    <w:rsid w:val="00154289"/>
    <w:rsid w:val="00154B77"/>
    <w:rsid w:val="00155703"/>
    <w:rsid w:val="00155A3C"/>
    <w:rsid w:val="00156432"/>
    <w:rsid w:val="0015704A"/>
    <w:rsid w:val="00160F79"/>
    <w:rsid w:val="0016330C"/>
    <w:rsid w:val="00163644"/>
    <w:rsid w:val="001636EC"/>
    <w:rsid w:val="0016426A"/>
    <w:rsid w:val="001642CB"/>
    <w:rsid w:val="0016534E"/>
    <w:rsid w:val="001655D3"/>
    <w:rsid w:val="001657D2"/>
    <w:rsid w:val="00165C52"/>
    <w:rsid w:val="00165E31"/>
    <w:rsid w:val="001678B1"/>
    <w:rsid w:val="001708D9"/>
    <w:rsid w:val="00170B9C"/>
    <w:rsid w:val="00171507"/>
    <w:rsid w:val="00172924"/>
    <w:rsid w:val="00172B67"/>
    <w:rsid w:val="001735A0"/>
    <w:rsid w:val="00173892"/>
    <w:rsid w:val="00174444"/>
    <w:rsid w:val="00175725"/>
    <w:rsid w:val="001768F8"/>
    <w:rsid w:val="00177EC7"/>
    <w:rsid w:val="001801B8"/>
    <w:rsid w:val="001804B2"/>
    <w:rsid w:val="001806ED"/>
    <w:rsid w:val="001809FA"/>
    <w:rsid w:val="0018182D"/>
    <w:rsid w:val="0018542A"/>
    <w:rsid w:val="001854A4"/>
    <w:rsid w:val="0018597D"/>
    <w:rsid w:val="00185E9F"/>
    <w:rsid w:val="00186A1A"/>
    <w:rsid w:val="00187589"/>
    <w:rsid w:val="001878F6"/>
    <w:rsid w:val="00190976"/>
    <w:rsid w:val="00191868"/>
    <w:rsid w:val="00192367"/>
    <w:rsid w:val="0019339F"/>
    <w:rsid w:val="00193C59"/>
    <w:rsid w:val="00193C77"/>
    <w:rsid w:val="001940A4"/>
    <w:rsid w:val="00197012"/>
    <w:rsid w:val="0019723C"/>
    <w:rsid w:val="0019724E"/>
    <w:rsid w:val="00197673"/>
    <w:rsid w:val="001A04C2"/>
    <w:rsid w:val="001A08D4"/>
    <w:rsid w:val="001A0995"/>
    <w:rsid w:val="001A31B8"/>
    <w:rsid w:val="001A3405"/>
    <w:rsid w:val="001A41A1"/>
    <w:rsid w:val="001A7564"/>
    <w:rsid w:val="001A7983"/>
    <w:rsid w:val="001B00F5"/>
    <w:rsid w:val="001B073F"/>
    <w:rsid w:val="001B0D05"/>
    <w:rsid w:val="001B0D2D"/>
    <w:rsid w:val="001B1884"/>
    <w:rsid w:val="001B2D28"/>
    <w:rsid w:val="001B2D66"/>
    <w:rsid w:val="001B4070"/>
    <w:rsid w:val="001B48B1"/>
    <w:rsid w:val="001B4A16"/>
    <w:rsid w:val="001B76C1"/>
    <w:rsid w:val="001C1687"/>
    <w:rsid w:val="001C472B"/>
    <w:rsid w:val="001C5743"/>
    <w:rsid w:val="001C6347"/>
    <w:rsid w:val="001C759E"/>
    <w:rsid w:val="001D08C1"/>
    <w:rsid w:val="001D0F8A"/>
    <w:rsid w:val="001D1032"/>
    <w:rsid w:val="001D127A"/>
    <w:rsid w:val="001D2366"/>
    <w:rsid w:val="001D40B5"/>
    <w:rsid w:val="001D541D"/>
    <w:rsid w:val="001D61FF"/>
    <w:rsid w:val="001D6B69"/>
    <w:rsid w:val="001D7429"/>
    <w:rsid w:val="001E1021"/>
    <w:rsid w:val="001E149F"/>
    <w:rsid w:val="001E4814"/>
    <w:rsid w:val="001E547A"/>
    <w:rsid w:val="001E7CC0"/>
    <w:rsid w:val="001F1724"/>
    <w:rsid w:val="001F22E7"/>
    <w:rsid w:val="001F529E"/>
    <w:rsid w:val="001F6DDF"/>
    <w:rsid w:val="001F77DB"/>
    <w:rsid w:val="002017E9"/>
    <w:rsid w:val="00201B8F"/>
    <w:rsid w:val="002028F4"/>
    <w:rsid w:val="0020292F"/>
    <w:rsid w:val="00202BFE"/>
    <w:rsid w:val="00203096"/>
    <w:rsid w:val="002050CD"/>
    <w:rsid w:val="00206971"/>
    <w:rsid w:val="0020704C"/>
    <w:rsid w:val="00207B3E"/>
    <w:rsid w:val="00210585"/>
    <w:rsid w:val="00211B8E"/>
    <w:rsid w:val="002136E7"/>
    <w:rsid w:val="002139DE"/>
    <w:rsid w:val="00214975"/>
    <w:rsid w:val="00216658"/>
    <w:rsid w:val="00217F7A"/>
    <w:rsid w:val="002205D5"/>
    <w:rsid w:val="0022066B"/>
    <w:rsid w:val="00225878"/>
    <w:rsid w:val="0022679A"/>
    <w:rsid w:val="0022683A"/>
    <w:rsid w:val="0022712B"/>
    <w:rsid w:val="00227615"/>
    <w:rsid w:val="00227D43"/>
    <w:rsid w:val="00232F7E"/>
    <w:rsid w:val="0023359E"/>
    <w:rsid w:val="0023441C"/>
    <w:rsid w:val="00234874"/>
    <w:rsid w:val="002348B0"/>
    <w:rsid w:val="00234C27"/>
    <w:rsid w:val="002402E7"/>
    <w:rsid w:val="00242414"/>
    <w:rsid w:val="00244FF6"/>
    <w:rsid w:val="002464A7"/>
    <w:rsid w:val="00250EB2"/>
    <w:rsid w:val="00250F11"/>
    <w:rsid w:val="00253191"/>
    <w:rsid w:val="002557BD"/>
    <w:rsid w:val="00257214"/>
    <w:rsid w:val="00261762"/>
    <w:rsid w:val="002621C7"/>
    <w:rsid w:val="002656BC"/>
    <w:rsid w:val="00265CC5"/>
    <w:rsid w:val="00266828"/>
    <w:rsid w:val="00267260"/>
    <w:rsid w:val="00271ED1"/>
    <w:rsid w:val="002721EF"/>
    <w:rsid w:val="002738B7"/>
    <w:rsid w:val="00275CE1"/>
    <w:rsid w:val="00275DC0"/>
    <w:rsid w:val="0027658D"/>
    <w:rsid w:val="002772DC"/>
    <w:rsid w:val="0027753F"/>
    <w:rsid w:val="00277B97"/>
    <w:rsid w:val="00277EA1"/>
    <w:rsid w:val="00280F21"/>
    <w:rsid w:val="0028135C"/>
    <w:rsid w:val="002816AB"/>
    <w:rsid w:val="00282D3B"/>
    <w:rsid w:val="002843D2"/>
    <w:rsid w:val="00284F44"/>
    <w:rsid w:val="00285987"/>
    <w:rsid w:val="00286ED7"/>
    <w:rsid w:val="00287B68"/>
    <w:rsid w:val="00287DB1"/>
    <w:rsid w:val="0029003D"/>
    <w:rsid w:val="00291988"/>
    <w:rsid w:val="00291A8C"/>
    <w:rsid w:val="00292D30"/>
    <w:rsid w:val="00293686"/>
    <w:rsid w:val="00293F64"/>
    <w:rsid w:val="00293FC4"/>
    <w:rsid w:val="00295A9E"/>
    <w:rsid w:val="00297AC3"/>
    <w:rsid w:val="002A12BB"/>
    <w:rsid w:val="002A2438"/>
    <w:rsid w:val="002A2FDA"/>
    <w:rsid w:val="002A3689"/>
    <w:rsid w:val="002A3A94"/>
    <w:rsid w:val="002A3B75"/>
    <w:rsid w:val="002A454F"/>
    <w:rsid w:val="002A4571"/>
    <w:rsid w:val="002A6165"/>
    <w:rsid w:val="002A624C"/>
    <w:rsid w:val="002A6ED9"/>
    <w:rsid w:val="002A75EA"/>
    <w:rsid w:val="002B1647"/>
    <w:rsid w:val="002B2339"/>
    <w:rsid w:val="002B2D99"/>
    <w:rsid w:val="002B475E"/>
    <w:rsid w:val="002B4B5D"/>
    <w:rsid w:val="002B6278"/>
    <w:rsid w:val="002B64D2"/>
    <w:rsid w:val="002B6AF1"/>
    <w:rsid w:val="002C1405"/>
    <w:rsid w:val="002C2AF4"/>
    <w:rsid w:val="002C2CBA"/>
    <w:rsid w:val="002C3A2E"/>
    <w:rsid w:val="002C4560"/>
    <w:rsid w:val="002C473A"/>
    <w:rsid w:val="002C4CE0"/>
    <w:rsid w:val="002C52B6"/>
    <w:rsid w:val="002C5E5B"/>
    <w:rsid w:val="002C6B99"/>
    <w:rsid w:val="002C6CAE"/>
    <w:rsid w:val="002C7703"/>
    <w:rsid w:val="002D013A"/>
    <w:rsid w:val="002D2279"/>
    <w:rsid w:val="002D3F58"/>
    <w:rsid w:val="002D49EF"/>
    <w:rsid w:val="002D52D5"/>
    <w:rsid w:val="002D535C"/>
    <w:rsid w:val="002D562A"/>
    <w:rsid w:val="002D5A14"/>
    <w:rsid w:val="002D6227"/>
    <w:rsid w:val="002D6407"/>
    <w:rsid w:val="002D6843"/>
    <w:rsid w:val="002D6CF0"/>
    <w:rsid w:val="002D6DB1"/>
    <w:rsid w:val="002D7064"/>
    <w:rsid w:val="002E0C4E"/>
    <w:rsid w:val="002E0C67"/>
    <w:rsid w:val="002E2469"/>
    <w:rsid w:val="002E2908"/>
    <w:rsid w:val="002E2916"/>
    <w:rsid w:val="002E3456"/>
    <w:rsid w:val="002E4FC0"/>
    <w:rsid w:val="002E5D10"/>
    <w:rsid w:val="002E686A"/>
    <w:rsid w:val="002F177C"/>
    <w:rsid w:val="002F2237"/>
    <w:rsid w:val="002F45EE"/>
    <w:rsid w:val="002F49AE"/>
    <w:rsid w:val="002F68A1"/>
    <w:rsid w:val="002F6D05"/>
    <w:rsid w:val="002F6E7B"/>
    <w:rsid w:val="002F71DB"/>
    <w:rsid w:val="002F787A"/>
    <w:rsid w:val="0030043C"/>
    <w:rsid w:val="00300698"/>
    <w:rsid w:val="0030106F"/>
    <w:rsid w:val="00301583"/>
    <w:rsid w:val="0030187F"/>
    <w:rsid w:val="0030218C"/>
    <w:rsid w:val="0030298E"/>
    <w:rsid w:val="00302CD8"/>
    <w:rsid w:val="003042AC"/>
    <w:rsid w:val="003048B7"/>
    <w:rsid w:val="00304CC8"/>
    <w:rsid w:val="0030637A"/>
    <w:rsid w:val="00306A6A"/>
    <w:rsid w:val="00306F9D"/>
    <w:rsid w:val="00311547"/>
    <w:rsid w:val="003130C1"/>
    <w:rsid w:val="0031361A"/>
    <w:rsid w:val="00314057"/>
    <w:rsid w:val="003142C6"/>
    <w:rsid w:val="00315311"/>
    <w:rsid w:val="00316F94"/>
    <w:rsid w:val="00317037"/>
    <w:rsid w:val="0031770A"/>
    <w:rsid w:val="00317FF9"/>
    <w:rsid w:val="0032145E"/>
    <w:rsid w:val="0032191E"/>
    <w:rsid w:val="0032308A"/>
    <w:rsid w:val="00323341"/>
    <w:rsid w:val="00323EC7"/>
    <w:rsid w:val="00324478"/>
    <w:rsid w:val="00324E66"/>
    <w:rsid w:val="0032577E"/>
    <w:rsid w:val="003266B1"/>
    <w:rsid w:val="00326A5C"/>
    <w:rsid w:val="0032758F"/>
    <w:rsid w:val="00327813"/>
    <w:rsid w:val="0033002C"/>
    <w:rsid w:val="0033040D"/>
    <w:rsid w:val="00330D91"/>
    <w:rsid w:val="0033118C"/>
    <w:rsid w:val="00331706"/>
    <w:rsid w:val="0033233C"/>
    <w:rsid w:val="00333530"/>
    <w:rsid w:val="00333885"/>
    <w:rsid w:val="00333897"/>
    <w:rsid w:val="00333E28"/>
    <w:rsid w:val="003350E1"/>
    <w:rsid w:val="0033596E"/>
    <w:rsid w:val="0034005F"/>
    <w:rsid w:val="00340E49"/>
    <w:rsid w:val="00341D66"/>
    <w:rsid w:val="00342652"/>
    <w:rsid w:val="0034539A"/>
    <w:rsid w:val="00346448"/>
    <w:rsid w:val="00347FB7"/>
    <w:rsid w:val="00352217"/>
    <w:rsid w:val="00352C9B"/>
    <w:rsid w:val="00352DC0"/>
    <w:rsid w:val="00352FCE"/>
    <w:rsid w:val="00353361"/>
    <w:rsid w:val="003543A9"/>
    <w:rsid w:val="003567E2"/>
    <w:rsid w:val="00356CF9"/>
    <w:rsid w:val="00356DBB"/>
    <w:rsid w:val="00361960"/>
    <w:rsid w:val="003656A4"/>
    <w:rsid w:val="00366405"/>
    <w:rsid w:val="00366FAC"/>
    <w:rsid w:val="00370F64"/>
    <w:rsid w:val="00371A82"/>
    <w:rsid w:val="00372295"/>
    <w:rsid w:val="003738ED"/>
    <w:rsid w:val="003742A1"/>
    <w:rsid w:val="00374459"/>
    <w:rsid w:val="003750EE"/>
    <w:rsid w:val="00377A19"/>
    <w:rsid w:val="00377FA7"/>
    <w:rsid w:val="00380502"/>
    <w:rsid w:val="003826D9"/>
    <w:rsid w:val="00382F99"/>
    <w:rsid w:val="00383865"/>
    <w:rsid w:val="00383A21"/>
    <w:rsid w:val="00384122"/>
    <w:rsid w:val="003850F2"/>
    <w:rsid w:val="00386BB2"/>
    <w:rsid w:val="00386E91"/>
    <w:rsid w:val="0039067E"/>
    <w:rsid w:val="0039276A"/>
    <w:rsid w:val="00392B29"/>
    <w:rsid w:val="00392E5C"/>
    <w:rsid w:val="00393D24"/>
    <w:rsid w:val="00393E85"/>
    <w:rsid w:val="00394E2A"/>
    <w:rsid w:val="00397813"/>
    <w:rsid w:val="00397BC6"/>
    <w:rsid w:val="00397D69"/>
    <w:rsid w:val="003A0128"/>
    <w:rsid w:val="003A2CBD"/>
    <w:rsid w:val="003A3BCC"/>
    <w:rsid w:val="003A3E83"/>
    <w:rsid w:val="003A53AA"/>
    <w:rsid w:val="003A578F"/>
    <w:rsid w:val="003A5C5F"/>
    <w:rsid w:val="003B01D8"/>
    <w:rsid w:val="003B144B"/>
    <w:rsid w:val="003B5BA4"/>
    <w:rsid w:val="003B5BDA"/>
    <w:rsid w:val="003B60FC"/>
    <w:rsid w:val="003C3323"/>
    <w:rsid w:val="003C4349"/>
    <w:rsid w:val="003C473E"/>
    <w:rsid w:val="003C559E"/>
    <w:rsid w:val="003C58EF"/>
    <w:rsid w:val="003C5903"/>
    <w:rsid w:val="003C7DBC"/>
    <w:rsid w:val="003D09D1"/>
    <w:rsid w:val="003D24D3"/>
    <w:rsid w:val="003D2FC3"/>
    <w:rsid w:val="003D4D9A"/>
    <w:rsid w:val="003D6A79"/>
    <w:rsid w:val="003E2F65"/>
    <w:rsid w:val="003E3882"/>
    <w:rsid w:val="003E4042"/>
    <w:rsid w:val="003E50C2"/>
    <w:rsid w:val="003E74F1"/>
    <w:rsid w:val="003E775A"/>
    <w:rsid w:val="003E7C94"/>
    <w:rsid w:val="003F005C"/>
    <w:rsid w:val="003F303F"/>
    <w:rsid w:val="003F372B"/>
    <w:rsid w:val="003F4A2C"/>
    <w:rsid w:val="003F4BC6"/>
    <w:rsid w:val="003F6B35"/>
    <w:rsid w:val="003F7267"/>
    <w:rsid w:val="00400867"/>
    <w:rsid w:val="004015A5"/>
    <w:rsid w:val="0040176B"/>
    <w:rsid w:val="0040456B"/>
    <w:rsid w:val="004067B1"/>
    <w:rsid w:val="00406976"/>
    <w:rsid w:val="00407382"/>
    <w:rsid w:val="004079DA"/>
    <w:rsid w:val="004107EE"/>
    <w:rsid w:val="00411410"/>
    <w:rsid w:val="00411861"/>
    <w:rsid w:val="00411C27"/>
    <w:rsid w:val="00412BB9"/>
    <w:rsid w:val="0041378C"/>
    <w:rsid w:val="004168A6"/>
    <w:rsid w:val="0042006A"/>
    <w:rsid w:val="00420980"/>
    <w:rsid w:val="00421A9D"/>
    <w:rsid w:val="004229FD"/>
    <w:rsid w:val="0042358D"/>
    <w:rsid w:val="0042455A"/>
    <w:rsid w:val="00424C22"/>
    <w:rsid w:val="00425489"/>
    <w:rsid w:val="00427745"/>
    <w:rsid w:val="0043038A"/>
    <w:rsid w:val="00430D1B"/>
    <w:rsid w:val="004312A8"/>
    <w:rsid w:val="00432657"/>
    <w:rsid w:val="00434102"/>
    <w:rsid w:val="00436378"/>
    <w:rsid w:val="00436519"/>
    <w:rsid w:val="004365E5"/>
    <w:rsid w:val="00437053"/>
    <w:rsid w:val="00440AF1"/>
    <w:rsid w:val="00444BBB"/>
    <w:rsid w:val="004455F7"/>
    <w:rsid w:val="00447D32"/>
    <w:rsid w:val="00451B4E"/>
    <w:rsid w:val="00452235"/>
    <w:rsid w:val="00452607"/>
    <w:rsid w:val="0045316A"/>
    <w:rsid w:val="0045606D"/>
    <w:rsid w:val="00460B58"/>
    <w:rsid w:val="0046210A"/>
    <w:rsid w:val="0046303D"/>
    <w:rsid w:val="00463309"/>
    <w:rsid w:val="00463A39"/>
    <w:rsid w:val="00464DEB"/>
    <w:rsid w:val="0046563E"/>
    <w:rsid w:val="00465841"/>
    <w:rsid w:val="00470F1E"/>
    <w:rsid w:val="004714D8"/>
    <w:rsid w:val="0047177D"/>
    <w:rsid w:val="00473AE5"/>
    <w:rsid w:val="00474775"/>
    <w:rsid w:val="00474CEE"/>
    <w:rsid w:val="004769B1"/>
    <w:rsid w:val="00477C93"/>
    <w:rsid w:val="00481B68"/>
    <w:rsid w:val="0048242A"/>
    <w:rsid w:val="00482B31"/>
    <w:rsid w:val="00482FC1"/>
    <w:rsid w:val="004831F0"/>
    <w:rsid w:val="004835C3"/>
    <w:rsid w:val="00484718"/>
    <w:rsid w:val="00484AB9"/>
    <w:rsid w:val="00485689"/>
    <w:rsid w:val="004861A7"/>
    <w:rsid w:val="004861F7"/>
    <w:rsid w:val="00486FD4"/>
    <w:rsid w:val="0048738F"/>
    <w:rsid w:val="0048783A"/>
    <w:rsid w:val="0049029B"/>
    <w:rsid w:val="004902AE"/>
    <w:rsid w:val="0049247D"/>
    <w:rsid w:val="00492F61"/>
    <w:rsid w:val="00493349"/>
    <w:rsid w:val="00493F1D"/>
    <w:rsid w:val="004A0347"/>
    <w:rsid w:val="004A112B"/>
    <w:rsid w:val="004A1434"/>
    <w:rsid w:val="004A24B6"/>
    <w:rsid w:val="004A2901"/>
    <w:rsid w:val="004A34DD"/>
    <w:rsid w:val="004A41A8"/>
    <w:rsid w:val="004A5758"/>
    <w:rsid w:val="004A5BA5"/>
    <w:rsid w:val="004A648B"/>
    <w:rsid w:val="004A7C07"/>
    <w:rsid w:val="004A7C82"/>
    <w:rsid w:val="004B141F"/>
    <w:rsid w:val="004B3F8D"/>
    <w:rsid w:val="004B4370"/>
    <w:rsid w:val="004B46BE"/>
    <w:rsid w:val="004B47EF"/>
    <w:rsid w:val="004B4AE7"/>
    <w:rsid w:val="004B6619"/>
    <w:rsid w:val="004B7A82"/>
    <w:rsid w:val="004C0C11"/>
    <w:rsid w:val="004C16FD"/>
    <w:rsid w:val="004C293B"/>
    <w:rsid w:val="004C294B"/>
    <w:rsid w:val="004C37DC"/>
    <w:rsid w:val="004C4F82"/>
    <w:rsid w:val="004C57F9"/>
    <w:rsid w:val="004C592E"/>
    <w:rsid w:val="004C59CF"/>
    <w:rsid w:val="004C5D60"/>
    <w:rsid w:val="004C6581"/>
    <w:rsid w:val="004C71D9"/>
    <w:rsid w:val="004C731B"/>
    <w:rsid w:val="004C75F9"/>
    <w:rsid w:val="004C7C97"/>
    <w:rsid w:val="004C7ECB"/>
    <w:rsid w:val="004D03F3"/>
    <w:rsid w:val="004D0C15"/>
    <w:rsid w:val="004D1073"/>
    <w:rsid w:val="004D1229"/>
    <w:rsid w:val="004D2D5C"/>
    <w:rsid w:val="004D4188"/>
    <w:rsid w:val="004D4BD3"/>
    <w:rsid w:val="004D4E24"/>
    <w:rsid w:val="004D4EE2"/>
    <w:rsid w:val="004D5BBE"/>
    <w:rsid w:val="004D7EA4"/>
    <w:rsid w:val="004E097A"/>
    <w:rsid w:val="004E0EED"/>
    <w:rsid w:val="004E1377"/>
    <w:rsid w:val="004E1BA3"/>
    <w:rsid w:val="004E1C98"/>
    <w:rsid w:val="004E51AC"/>
    <w:rsid w:val="004E5589"/>
    <w:rsid w:val="004E772D"/>
    <w:rsid w:val="004E7E45"/>
    <w:rsid w:val="004F03DE"/>
    <w:rsid w:val="004F1EE7"/>
    <w:rsid w:val="004F22E2"/>
    <w:rsid w:val="004F35A7"/>
    <w:rsid w:val="004F4763"/>
    <w:rsid w:val="004F5E7F"/>
    <w:rsid w:val="004F626F"/>
    <w:rsid w:val="004F7AF0"/>
    <w:rsid w:val="00500AE1"/>
    <w:rsid w:val="00500F37"/>
    <w:rsid w:val="0050251C"/>
    <w:rsid w:val="00502D00"/>
    <w:rsid w:val="0050474E"/>
    <w:rsid w:val="0050500C"/>
    <w:rsid w:val="005050DA"/>
    <w:rsid w:val="005053A0"/>
    <w:rsid w:val="00505DF5"/>
    <w:rsid w:val="0050646F"/>
    <w:rsid w:val="00511766"/>
    <w:rsid w:val="0051185B"/>
    <w:rsid w:val="00512D93"/>
    <w:rsid w:val="00513981"/>
    <w:rsid w:val="00514F5A"/>
    <w:rsid w:val="005152B9"/>
    <w:rsid w:val="005153F2"/>
    <w:rsid w:val="005164E8"/>
    <w:rsid w:val="00516A7D"/>
    <w:rsid w:val="005177E4"/>
    <w:rsid w:val="00517D49"/>
    <w:rsid w:val="00523117"/>
    <w:rsid w:val="005240F4"/>
    <w:rsid w:val="00525AAA"/>
    <w:rsid w:val="0052659D"/>
    <w:rsid w:val="00526A71"/>
    <w:rsid w:val="00526AC7"/>
    <w:rsid w:val="00527054"/>
    <w:rsid w:val="0052731F"/>
    <w:rsid w:val="00527FC9"/>
    <w:rsid w:val="00530211"/>
    <w:rsid w:val="00530328"/>
    <w:rsid w:val="0053186C"/>
    <w:rsid w:val="00531DAC"/>
    <w:rsid w:val="00537253"/>
    <w:rsid w:val="005376D1"/>
    <w:rsid w:val="00542133"/>
    <w:rsid w:val="005421D2"/>
    <w:rsid w:val="00543639"/>
    <w:rsid w:val="005439EC"/>
    <w:rsid w:val="00543C5E"/>
    <w:rsid w:val="0054503F"/>
    <w:rsid w:val="0054526C"/>
    <w:rsid w:val="0054544F"/>
    <w:rsid w:val="00546E96"/>
    <w:rsid w:val="005476C1"/>
    <w:rsid w:val="0054797A"/>
    <w:rsid w:val="005501E1"/>
    <w:rsid w:val="00550FC8"/>
    <w:rsid w:val="005512D6"/>
    <w:rsid w:val="00551D6F"/>
    <w:rsid w:val="0055271A"/>
    <w:rsid w:val="0055274B"/>
    <w:rsid w:val="00552911"/>
    <w:rsid w:val="00552A85"/>
    <w:rsid w:val="00552A8C"/>
    <w:rsid w:val="0055433A"/>
    <w:rsid w:val="005544B9"/>
    <w:rsid w:val="00554D04"/>
    <w:rsid w:val="0055674B"/>
    <w:rsid w:val="00556E14"/>
    <w:rsid w:val="005570CD"/>
    <w:rsid w:val="00560057"/>
    <w:rsid w:val="005613AC"/>
    <w:rsid w:val="005621E1"/>
    <w:rsid w:val="00563540"/>
    <w:rsid w:val="00565FE4"/>
    <w:rsid w:val="0056798B"/>
    <w:rsid w:val="005708D1"/>
    <w:rsid w:val="0057101E"/>
    <w:rsid w:val="00571A72"/>
    <w:rsid w:val="00572522"/>
    <w:rsid w:val="00572986"/>
    <w:rsid w:val="005735E0"/>
    <w:rsid w:val="005740C6"/>
    <w:rsid w:val="005744EF"/>
    <w:rsid w:val="005752A5"/>
    <w:rsid w:val="00575DBA"/>
    <w:rsid w:val="005770E4"/>
    <w:rsid w:val="005773B1"/>
    <w:rsid w:val="00581844"/>
    <w:rsid w:val="005833D4"/>
    <w:rsid w:val="005849E5"/>
    <w:rsid w:val="0058730B"/>
    <w:rsid w:val="00587397"/>
    <w:rsid w:val="005877A1"/>
    <w:rsid w:val="0059036D"/>
    <w:rsid w:val="0059048F"/>
    <w:rsid w:val="005940E6"/>
    <w:rsid w:val="005949EE"/>
    <w:rsid w:val="00594BF9"/>
    <w:rsid w:val="00594D3E"/>
    <w:rsid w:val="00596F9F"/>
    <w:rsid w:val="005A0637"/>
    <w:rsid w:val="005A0E4F"/>
    <w:rsid w:val="005A31DF"/>
    <w:rsid w:val="005A47C8"/>
    <w:rsid w:val="005A4903"/>
    <w:rsid w:val="005A6674"/>
    <w:rsid w:val="005A6AF2"/>
    <w:rsid w:val="005B12D2"/>
    <w:rsid w:val="005B1769"/>
    <w:rsid w:val="005B23AD"/>
    <w:rsid w:val="005B52DF"/>
    <w:rsid w:val="005B67F7"/>
    <w:rsid w:val="005B6A20"/>
    <w:rsid w:val="005B6B29"/>
    <w:rsid w:val="005B6F48"/>
    <w:rsid w:val="005B741B"/>
    <w:rsid w:val="005B7850"/>
    <w:rsid w:val="005B7E1D"/>
    <w:rsid w:val="005C0ED7"/>
    <w:rsid w:val="005C13E2"/>
    <w:rsid w:val="005C148D"/>
    <w:rsid w:val="005C14C4"/>
    <w:rsid w:val="005C2675"/>
    <w:rsid w:val="005C33F6"/>
    <w:rsid w:val="005C505A"/>
    <w:rsid w:val="005D0038"/>
    <w:rsid w:val="005D09E5"/>
    <w:rsid w:val="005D0C4E"/>
    <w:rsid w:val="005D1E65"/>
    <w:rsid w:val="005D3988"/>
    <w:rsid w:val="005D4935"/>
    <w:rsid w:val="005D6B41"/>
    <w:rsid w:val="005D6CC7"/>
    <w:rsid w:val="005E04FE"/>
    <w:rsid w:val="005E498C"/>
    <w:rsid w:val="005E4AFC"/>
    <w:rsid w:val="005E4FAA"/>
    <w:rsid w:val="005E5D9D"/>
    <w:rsid w:val="005E6035"/>
    <w:rsid w:val="005E623E"/>
    <w:rsid w:val="005E6536"/>
    <w:rsid w:val="005E73C4"/>
    <w:rsid w:val="005E7BAB"/>
    <w:rsid w:val="005F0F8F"/>
    <w:rsid w:val="005F13A1"/>
    <w:rsid w:val="005F1E90"/>
    <w:rsid w:val="005F3FBA"/>
    <w:rsid w:val="005F5C9F"/>
    <w:rsid w:val="005F7497"/>
    <w:rsid w:val="00600FED"/>
    <w:rsid w:val="00601BF7"/>
    <w:rsid w:val="00603ECE"/>
    <w:rsid w:val="006041FC"/>
    <w:rsid w:val="00605AD3"/>
    <w:rsid w:val="006148E4"/>
    <w:rsid w:val="006167BF"/>
    <w:rsid w:val="006207D0"/>
    <w:rsid w:val="0062100A"/>
    <w:rsid w:val="00622D5B"/>
    <w:rsid w:val="00623112"/>
    <w:rsid w:val="006234CD"/>
    <w:rsid w:val="00623D41"/>
    <w:rsid w:val="0062610E"/>
    <w:rsid w:val="006263F7"/>
    <w:rsid w:val="006270CC"/>
    <w:rsid w:val="00627716"/>
    <w:rsid w:val="00630E29"/>
    <w:rsid w:val="00630F32"/>
    <w:rsid w:val="006324ED"/>
    <w:rsid w:val="00632F02"/>
    <w:rsid w:val="00632FB6"/>
    <w:rsid w:val="00634158"/>
    <w:rsid w:val="00635682"/>
    <w:rsid w:val="0063576A"/>
    <w:rsid w:val="00636595"/>
    <w:rsid w:val="00640CBD"/>
    <w:rsid w:val="00641E05"/>
    <w:rsid w:val="0064287D"/>
    <w:rsid w:val="00642EFB"/>
    <w:rsid w:val="00643853"/>
    <w:rsid w:val="00643BE0"/>
    <w:rsid w:val="00643EEB"/>
    <w:rsid w:val="006452E2"/>
    <w:rsid w:val="00645E1E"/>
    <w:rsid w:val="00651EDC"/>
    <w:rsid w:val="006521A3"/>
    <w:rsid w:val="006530C4"/>
    <w:rsid w:val="0065340C"/>
    <w:rsid w:val="006546AA"/>
    <w:rsid w:val="0065498B"/>
    <w:rsid w:val="00654AA0"/>
    <w:rsid w:val="00655A7D"/>
    <w:rsid w:val="00655B54"/>
    <w:rsid w:val="00656556"/>
    <w:rsid w:val="00660383"/>
    <w:rsid w:val="006617D9"/>
    <w:rsid w:val="00661A9B"/>
    <w:rsid w:val="0066408E"/>
    <w:rsid w:val="006652E7"/>
    <w:rsid w:val="006658BD"/>
    <w:rsid w:val="00666CAF"/>
    <w:rsid w:val="00667322"/>
    <w:rsid w:val="006705AE"/>
    <w:rsid w:val="00672214"/>
    <w:rsid w:val="006725F5"/>
    <w:rsid w:val="00672B21"/>
    <w:rsid w:val="00673630"/>
    <w:rsid w:val="006736CD"/>
    <w:rsid w:val="00673903"/>
    <w:rsid w:val="00673C09"/>
    <w:rsid w:val="00674426"/>
    <w:rsid w:val="006745D9"/>
    <w:rsid w:val="00675AB6"/>
    <w:rsid w:val="00675C34"/>
    <w:rsid w:val="006763EF"/>
    <w:rsid w:val="00680B0E"/>
    <w:rsid w:val="00681CC6"/>
    <w:rsid w:val="0068309C"/>
    <w:rsid w:val="00683EB8"/>
    <w:rsid w:val="006849DD"/>
    <w:rsid w:val="00684A56"/>
    <w:rsid w:val="0068697D"/>
    <w:rsid w:val="006869B7"/>
    <w:rsid w:val="00686B45"/>
    <w:rsid w:val="00691252"/>
    <w:rsid w:val="0069136B"/>
    <w:rsid w:val="006914B4"/>
    <w:rsid w:val="006916E1"/>
    <w:rsid w:val="00693291"/>
    <w:rsid w:val="0069380A"/>
    <w:rsid w:val="00693852"/>
    <w:rsid w:val="00693AA5"/>
    <w:rsid w:val="00693BA9"/>
    <w:rsid w:val="00694025"/>
    <w:rsid w:val="006951C8"/>
    <w:rsid w:val="00695FEA"/>
    <w:rsid w:val="00696403"/>
    <w:rsid w:val="006964DE"/>
    <w:rsid w:val="0069653C"/>
    <w:rsid w:val="0069677B"/>
    <w:rsid w:val="00696F56"/>
    <w:rsid w:val="00696F8E"/>
    <w:rsid w:val="00697621"/>
    <w:rsid w:val="00697704"/>
    <w:rsid w:val="00697F69"/>
    <w:rsid w:val="006A0399"/>
    <w:rsid w:val="006A537D"/>
    <w:rsid w:val="006A5763"/>
    <w:rsid w:val="006A58B4"/>
    <w:rsid w:val="006A6361"/>
    <w:rsid w:val="006B112B"/>
    <w:rsid w:val="006B22DD"/>
    <w:rsid w:val="006B2AEB"/>
    <w:rsid w:val="006B2EF7"/>
    <w:rsid w:val="006B3B71"/>
    <w:rsid w:val="006B5066"/>
    <w:rsid w:val="006B7D20"/>
    <w:rsid w:val="006C0F7E"/>
    <w:rsid w:val="006C1440"/>
    <w:rsid w:val="006C1EC5"/>
    <w:rsid w:val="006C2236"/>
    <w:rsid w:val="006C3A57"/>
    <w:rsid w:val="006C54B2"/>
    <w:rsid w:val="006C564A"/>
    <w:rsid w:val="006D0566"/>
    <w:rsid w:val="006D43E7"/>
    <w:rsid w:val="006D68D9"/>
    <w:rsid w:val="006D74DB"/>
    <w:rsid w:val="006E245F"/>
    <w:rsid w:val="006E26B1"/>
    <w:rsid w:val="006E2896"/>
    <w:rsid w:val="006E41FA"/>
    <w:rsid w:val="006E4654"/>
    <w:rsid w:val="006E533F"/>
    <w:rsid w:val="006E541F"/>
    <w:rsid w:val="006E756C"/>
    <w:rsid w:val="006F1693"/>
    <w:rsid w:val="006F2366"/>
    <w:rsid w:val="006F36DC"/>
    <w:rsid w:val="006F37D4"/>
    <w:rsid w:val="006F39E2"/>
    <w:rsid w:val="006F4792"/>
    <w:rsid w:val="00702F5F"/>
    <w:rsid w:val="00704AC7"/>
    <w:rsid w:val="00705EE6"/>
    <w:rsid w:val="0070642A"/>
    <w:rsid w:val="0070752C"/>
    <w:rsid w:val="007076D7"/>
    <w:rsid w:val="00707FAB"/>
    <w:rsid w:val="00710C04"/>
    <w:rsid w:val="0071130B"/>
    <w:rsid w:val="00713897"/>
    <w:rsid w:val="00713DA2"/>
    <w:rsid w:val="00714763"/>
    <w:rsid w:val="00714BA1"/>
    <w:rsid w:val="00714EE2"/>
    <w:rsid w:val="0071568C"/>
    <w:rsid w:val="00716CC5"/>
    <w:rsid w:val="00716FC9"/>
    <w:rsid w:val="00717A33"/>
    <w:rsid w:val="00721457"/>
    <w:rsid w:val="00721E15"/>
    <w:rsid w:val="00721EB2"/>
    <w:rsid w:val="00722149"/>
    <w:rsid w:val="007234FF"/>
    <w:rsid w:val="0072360D"/>
    <w:rsid w:val="00723646"/>
    <w:rsid w:val="007248FD"/>
    <w:rsid w:val="00724A55"/>
    <w:rsid w:val="00725A0B"/>
    <w:rsid w:val="00726E94"/>
    <w:rsid w:val="007322BA"/>
    <w:rsid w:val="00732998"/>
    <w:rsid w:val="007334E0"/>
    <w:rsid w:val="00733A1A"/>
    <w:rsid w:val="00733FE5"/>
    <w:rsid w:val="00736132"/>
    <w:rsid w:val="007371A4"/>
    <w:rsid w:val="00737EA3"/>
    <w:rsid w:val="00740212"/>
    <w:rsid w:val="00740475"/>
    <w:rsid w:val="00740930"/>
    <w:rsid w:val="00741E82"/>
    <w:rsid w:val="00742759"/>
    <w:rsid w:val="007449FF"/>
    <w:rsid w:val="00744A4B"/>
    <w:rsid w:val="00745DD2"/>
    <w:rsid w:val="00746899"/>
    <w:rsid w:val="00746900"/>
    <w:rsid w:val="0074759C"/>
    <w:rsid w:val="00747613"/>
    <w:rsid w:val="00750B04"/>
    <w:rsid w:val="00751376"/>
    <w:rsid w:val="007516B8"/>
    <w:rsid w:val="00751AAF"/>
    <w:rsid w:val="00753BD1"/>
    <w:rsid w:val="00753CA2"/>
    <w:rsid w:val="00754693"/>
    <w:rsid w:val="00756427"/>
    <w:rsid w:val="00760827"/>
    <w:rsid w:val="0076111F"/>
    <w:rsid w:val="00761506"/>
    <w:rsid w:val="00762228"/>
    <w:rsid w:val="00763220"/>
    <w:rsid w:val="0076363A"/>
    <w:rsid w:val="007637AD"/>
    <w:rsid w:val="00763839"/>
    <w:rsid w:val="00763C99"/>
    <w:rsid w:val="00765AF8"/>
    <w:rsid w:val="00766F6B"/>
    <w:rsid w:val="00767E25"/>
    <w:rsid w:val="00770F29"/>
    <w:rsid w:val="007715C8"/>
    <w:rsid w:val="00771AF0"/>
    <w:rsid w:val="00772F94"/>
    <w:rsid w:val="00776650"/>
    <w:rsid w:val="00776713"/>
    <w:rsid w:val="007774F6"/>
    <w:rsid w:val="007800C4"/>
    <w:rsid w:val="00782048"/>
    <w:rsid w:val="007824B0"/>
    <w:rsid w:val="007826C0"/>
    <w:rsid w:val="007833ED"/>
    <w:rsid w:val="0078345E"/>
    <w:rsid w:val="00783910"/>
    <w:rsid w:val="00783B11"/>
    <w:rsid w:val="00786C87"/>
    <w:rsid w:val="00787163"/>
    <w:rsid w:val="007916C5"/>
    <w:rsid w:val="00791DF5"/>
    <w:rsid w:val="007928AE"/>
    <w:rsid w:val="0079345B"/>
    <w:rsid w:val="007938D8"/>
    <w:rsid w:val="00793A93"/>
    <w:rsid w:val="00793FCE"/>
    <w:rsid w:val="007963E5"/>
    <w:rsid w:val="00797EE6"/>
    <w:rsid w:val="007A1114"/>
    <w:rsid w:val="007A1300"/>
    <w:rsid w:val="007A153B"/>
    <w:rsid w:val="007A1787"/>
    <w:rsid w:val="007A17E3"/>
    <w:rsid w:val="007A2E94"/>
    <w:rsid w:val="007A4D3F"/>
    <w:rsid w:val="007A5C64"/>
    <w:rsid w:val="007A6010"/>
    <w:rsid w:val="007A7A3A"/>
    <w:rsid w:val="007B1C3E"/>
    <w:rsid w:val="007B1C42"/>
    <w:rsid w:val="007B1D43"/>
    <w:rsid w:val="007B24BD"/>
    <w:rsid w:val="007B266E"/>
    <w:rsid w:val="007B36D6"/>
    <w:rsid w:val="007B41C7"/>
    <w:rsid w:val="007B4213"/>
    <w:rsid w:val="007B4B71"/>
    <w:rsid w:val="007B5A0E"/>
    <w:rsid w:val="007B5DEB"/>
    <w:rsid w:val="007B6CC7"/>
    <w:rsid w:val="007B7105"/>
    <w:rsid w:val="007B7D4C"/>
    <w:rsid w:val="007C1E42"/>
    <w:rsid w:val="007C4193"/>
    <w:rsid w:val="007C4FE3"/>
    <w:rsid w:val="007C5791"/>
    <w:rsid w:val="007C6116"/>
    <w:rsid w:val="007C6605"/>
    <w:rsid w:val="007C6C53"/>
    <w:rsid w:val="007C7912"/>
    <w:rsid w:val="007D03A5"/>
    <w:rsid w:val="007D0766"/>
    <w:rsid w:val="007D0F8D"/>
    <w:rsid w:val="007D1424"/>
    <w:rsid w:val="007D1880"/>
    <w:rsid w:val="007D2BDA"/>
    <w:rsid w:val="007D35A4"/>
    <w:rsid w:val="007D3971"/>
    <w:rsid w:val="007D3B9C"/>
    <w:rsid w:val="007D53A5"/>
    <w:rsid w:val="007D5429"/>
    <w:rsid w:val="007D5DD9"/>
    <w:rsid w:val="007E01D4"/>
    <w:rsid w:val="007E1794"/>
    <w:rsid w:val="007E1E0E"/>
    <w:rsid w:val="007E29F3"/>
    <w:rsid w:val="007E2A8A"/>
    <w:rsid w:val="007E2AED"/>
    <w:rsid w:val="007E4107"/>
    <w:rsid w:val="007E6367"/>
    <w:rsid w:val="007F0306"/>
    <w:rsid w:val="007F05B5"/>
    <w:rsid w:val="007F335B"/>
    <w:rsid w:val="007F565F"/>
    <w:rsid w:val="007F568D"/>
    <w:rsid w:val="007F70CF"/>
    <w:rsid w:val="007F7A3A"/>
    <w:rsid w:val="007F7A78"/>
    <w:rsid w:val="008011B2"/>
    <w:rsid w:val="008015A4"/>
    <w:rsid w:val="008016CA"/>
    <w:rsid w:val="00801EBD"/>
    <w:rsid w:val="00803C5B"/>
    <w:rsid w:val="0080436D"/>
    <w:rsid w:val="00804B51"/>
    <w:rsid w:val="008059B3"/>
    <w:rsid w:val="00805ABB"/>
    <w:rsid w:val="00806EE2"/>
    <w:rsid w:val="00807343"/>
    <w:rsid w:val="00807737"/>
    <w:rsid w:val="0081052C"/>
    <w:rsid w:val="008107AD"/>
    <w:rsid w:val="00811805"/>
    <w:rsid w:val="00811F99"/>
    <w:rsid w:val="00812A07"/>
    <w:rsid w:val="00813D5B"/>
    <w:rsid w:val="00815142"/>
    <w:rsid w:val="00820CE8"/>
    <w:rsid w:val="008218A9"/>
    <w:rsid w:val="00821969"/>
    <w:rsid w:val="00822357"/>
    <w:rsid w:val="00823AA4"/>
    <w:rsid w:val="00824BF9"/>
    <w:rsid w:val="008265D6"/>
    <w:rsid w:val="00831114"/>
    <w:rsid w:val="008314E8"/>
    <w:rsid w:val="008318CB"/>
    <w:rsid w:val="008331B0"/>
    <w:rsid w:val="0083415E"/>
    <w:rsid w:val="00836104"/>
    <w:rsid w:val="00836622"/>
    <w:rsid w:val="008368DE"/>
    <w:rsid w:val="008370A4"/>
    <w:rsid w:val="0084002B"/>
    <w:rsid w:val="0084165D"/>
    <w:rsid w:val="00842E39"/>
    <w:rsid w:val="008431F5"/>
    <w:rsid w:val="008431F7"/>
    <w:rsid w:val="008437C7"/>
    <w:rsid w:val="00843E5E"/>
    <w:rsid w:val="00844544"/>
    <w:rsid w:val="0084687D"/>
    <w:rsid w:val="00846FD8"/>
    <w:rsid w:val="008476D7"/>
    <w:rsid w:val="00847B30"/>
    <w:rsid w:val="00850320"/>
    <w:rsid w:val="00850CD0"/>
    <w:rsid w:val="008531B3"/>
    <w:rsid w:val="0085402E"/>
    <w:rsid w:val="00854768"/>
    <w:rsid w:val="008561B0"/>
    <w:rsid w:val="0085682D"/>
    <w:rsid w:val="00856CCD"/>
    <w:rsid w:val="008573DC"/>
    <w:rsid w:val="00860E4A"/>
    <w:rsid w:val="00861726"/>
    <w:rsid w:val="00861C40"/>
    <w:rsid w:val="00861E60"/>
    <w:rsid w:val="00862BBA"/>
    <w:rsid w:val="00863A59"/>
    <w:rsid w:val="00863FC7"/>
    <w:rsid w:val="0086546D"/>
    <w:rsid w:val="00866C9F"/>
    <w:rsid w:val="00867361"/>
    <w:rsid w:val="00867E43"/>
    <w:rsid w:val="0087125E"/>
    <w:rsid w:val="00871439"/>
    <w:rsid w:val="00872435"/>
    <w:rsid w:val="008735BD"/>
    <w:rsid w:val="00873BB9"/>
    <w:rsid w:val="00874011"/>
    <w:rsid w:val="0087420D"/>
    <w:rsid w:val="008756F8"/>
    <w:rsid w:val="0087600E"/>
    <w:rsid w:val="00877F9A"/>
    <w:rsid w:val="00880698"/>
    <w:rsid w:val="00880951"/>
    <w:rsid w:val="00880B45"/>
    <w:rsid w:val="00882430"/>
    <w:rsid w:val="008824E8"/>
    <w:rsid w:val="008843F2"/>
    <w:rsid w:val="0088489A"/>
    <w:rsid w:val="00885054"/>
    <w:rsid w:val="008851F4"/>
    <w:rsid w:val="0088544C"/>
    <w:rsid w:val="008861BF"/>
    <w:rsid w:val="008870ED"/>
    <w:rsid w:val="008911B9"/>
    <w:rsid w:val="0089123C"/>
    <w:rsid w:val="00892298"/>
    <w:rsid w:val="008922C9"/>
    <w:rsid w:val="008932EF"/>
    <w:rsid w:val="00893995"/>
    <w:rsid w:val="0089476A"/>
    <w:rsid w:val="00895245"/>
    <w:rsid w:val="00895A3B"/>
    <w:rsid w:val="008963A8"/>
    <w:rsid w:val="008A18BC"/>
    <w:rsid w:val="008A24DD"/>
    <w:rsid w:val="008A2E47"/>
    <w:rsid w:val="008A484A"/>
    <w:rsid w:val="008A4C86"/>
    <w:rsid w:val="008A6202"/>
    <w:rsid w:val="008A6B78"/>
    <w:rsid w:val="008B0775"/>
    <w:rsid w:val="008B0D6B"/>
    <w:rsid w:val="008B1F68"/>
    <w:rsid w:val="008B30B4"/>
    <w:rsid w:val="008B3B34"/>
    <w:rsid w:val="008B51C8"/>
    <w:rsid w:val="008B647C"/>
    <w:rsid w:val="008B6BA3"/>
    <w:rsid w:val="008B71F2"/>
    <w:rsid w:val="008B7905"/>
    <w:rsid w:val="008C0C0F"/>
    <w:rsid w:val="008C28CD"/>
    <w:rsid w:val="008C2989"/>
    <w:rsid w:val="008C2A1C"/>
    <w:rsid w:val="008C2A2D"/>
    <w:rsid w:val="008C2F9C"/>
    <w:rsid w:val="008C5378"/>
    <w:rsid w:val="008C7A9B"/>
    <w:rsid w:val="008D1FFD"/>
    <w:rsid w:val="008D21C5"/>
    <w:rsid w:val="008D301B"/>
    <w:rsid w:val="008D3F2B"/>
    <w:rsid w:val="008D4A14"/>
    <w:rsid w:val="008D4AEC"/>
    <w:rsid w:val="008D6C0E"/>
    <w:rsid w:val="008D734E"/>
    <w:rsid w:val="008D7F84"/>
    <w:rsid w:val="008E03CC"/>
    <w:rsid w:val="008E258D"/>
    <w:rsid w:val="008E2EBD"/>
    <w:rsid w:val="008E3C74"/>
    <w:rsid w:val="008E417B"/>
    <w:rsid w:val="008E481D"/>
    <w:rsid w:val="008E6778"/>
    <w:rsid w:val="008E6F13"/>
    <w:rsid w:val="008E7223"/>
    <w:rsid w:val="008F12AC"/>
    <w:rsid w:val="008F1527"/>
    <w:rsid w:val="008F19BF"/>
    <w:rsid w:val="008F1D59"/>
    <w:rsid w:val="008F5094"/>
    <w:rsid w:val="008F6413"/>
    <w:rsid w:val="008F6A41"/>
    <w:rsid w:val="008F6C81"/>
    <w:rsid w:val="008F701B"/>
    <w:rsid w:val="008F7931"/>
    <w:rsid w:val="00900444"/>
    <w:rsid w:val="00900E19"/>
    <w:rsid w:val="00901848"/>
    <w:rsid w:val="00903165"/>
    <w:rsid w:val="00903F94"/>
    <w:rsid w:val="0090779B"/>
    <w:rsid w:val="00910D7F"/>
    <w:rsid w:val="00911693"/>
    <w:rsid w:val="009117D3"/>
    <w:rsid w:val="00911AD0"/>
    <w:rsid w:val="009120F5"/>
    <w:rsid w:val="009127C2"/>
    <w:rsid w:val="00913A68"/>
    <w:rsid w:val="00916BF5"/>
    <w:rsid w:val="009170A7"/>
    <w:rsid w:val="00917324"/>
    <w:rsid w:val="009208ED"/>
    <w:rsid w:val="00922371"/>
    <w:rsid w:val="0092352C"/>
    <w:rsid w:val="009239EC"/>
    <w:rsid w:val="009245E4"/>
    <w:rsid w:val="009265DF"/>
    <w:rsid w:val="00926ACE"/>
    <w:rsid w:val="009275AA"/>
    <w:rsid w:val="00931051"/>
    <w:rsid w:val="00932298"/>
    <w:rsid w:val="00934085"/>
    <w:rsid w:val="009351FA"/>
    <w:rsid w:val="00935352"/>
    <w:rsid w:val="00935D6E"/>
    <w:rsid w:val="009361BB"/>
    <w:rsid w:val="009378BB"/>
    <w:rsid w:val="009379B4"/>
    <w:rsid w:val="009402D2"/>
    <w:rsid w:val="00941339"/>
    <w:rsid w:val="00942999"/>
    <w:rsid w:val="00943C54"/>
    <w:rsid w:val="00943FA1"/>
    <w:rsid w:val="009465EC"/>
    <w:rsid w:val="00946C41"/>
    <w:rsid w:val="0095119F"/>
    <w:rsid w:val="00952117"/>
    <w:rsid w:val="009522A2"/>
    <w:rsid w:val="009523EB"/>
    <w:rsid w:val="0095268F"/>
    <w:rsid w:val="00952D03"/>
    <w:rsid w:val="009531A3"/>
    <w:rsid w:val="00953288"/>
    <w:rsid w:val="0095404F"/>
    <w:rsid w:val="00955A34"/>
    <w:rsid w:val="00957D8D"/>
    <w:rsid w:val="0096019A"/>
    <w:rsid w:val="00961D2E"/>
    <w:rsid w:val="009625F9"/>
    <w:rsid w:val="0096440A"/>
    <w:rsid w:val="0096540C"/>
    <w:rsid w:val="009670C2"/>
    <w:rsid w:val="0096713C"/>
    <w:rsid w:val="0096790B"/>
    <w:rsid w:val="00970525"/>
    <w:rsid w:val="00971724"/>
    <w:rsid w:val="009717CB"/>
    <w:rsid w:val="00972364"/>
    <w:rsid w:val="00973E15"/>
    <w:rsid w:val="009749A2"/>
    <w:rsid w:val="009818B7"/>
    <w:rsid w:val="0098300B"/>
    <w:rsid w:val="009833D0"/>
    <w:rsid w:val="009843AA"/>
    <w:rsid w:val="009862DD"/>
    <w:rsid w:val="009863C8"/>
    <w:rsid w:val="00987D8D"/>
    <w:rsid w:val="0099194A"/>
    <w:rsid w:val="0099249E"/>
    <w:rsid w:val="00993ACC"/>
    <w:rsid w:val="00994775"/>
    <w:rsid w:val="00994D1E"/>
    <w:rsid w:val="009954A9"/>
    <w:rsid w:val="00996B1F"/>
    <w:rsid w:val="00996EE7"/>
    <w:rsid w:val="0099730C"/>
    <w:rsid w:val="009A01D4"/>
    <w:rsid w:val="009A2F60"/>
    <w:rsid w:val="009A58F7"/>
    <w:rsid w:val="009A6723"/>
    <w:rsid w:val="009A738E"/>
    <w:rsid w:val="009A7959"/>
    <w:rsid w:val="009B11AA"/>
    <w:rsid w:val="009B250C"/>
    <w:rsid w:val="009B4421"/>
    <w:rsid w:val="009B72B9"/>
    <w:rsid w:val="009B7B41"/>
    <w:rsid w:val="009C0A1C"/>
    <w:rsid w:val="009C0CBF"/>
    <w:rsid w:val="009C1198"/>
    <w:rsid w:val="009C17F2"/>
    <w:rsid w:val="009C19F8"/>
    <w:rsid w:val="009C2C3A"/>
    <w:rsid w:val="009C2C4F"/>
    <w:rsid w:val="009C5503"/>
    <w:rsid w:val="009C589A"/>
    <w:rsid w:val="009C6421"/>
    <w:rsid w:val="009C673D"/>
    <w:rsid w:val="009C6B74"/>
    <w:rsid w:val="009D0746"/>
    <w:rsid w:val="009D2814"/>
    <w:rsid w:val="009D3DE5"/>
    <w:rsid w:val="009D444A"/>
    <w:rsid w:val="009D4BC3"/>
    <w:rsid w:val="009D7539"/>
    <w:rsid w:val="009E024B"/>
    <w:rsid w:val="009E09CC"/>
    <w:rsid w:val="009E0FDC"/>
    <w:rsid w:val="009E1258"/>
    <w:rsid w:val="009E1E7E"/>
    <w:rsid w:val="009E27F6"/>
    <w:rsid w:val="009E42D2"/>
    <w:rsid w:val="009E7B13"/>
    <w:rsid w:val="009E7BB6"/>
    <w:rsid w:val="009F08B0"/>
    <w:rsid w:val="009F091D"/>
    <w:rsid w:val="009F115D"/>
    <w:rsid w:val="009F1A90"/>
    <w:rsid w:val="009F1DD6"/>
    <w:rsid w:val="009F409A"/>
    <w:rsid w:val="009F48A0"/>
    <w:rsid w:val="009F491A"/>
    <w:rsid w:val="009F67DC"/>
    <w:rsid w:val="00A01D77"/>
    <w:rsid w:val="00A02819"/>
    <w:rsid w:val="00A029C2"/>
    <w:rsid w:val="00A03DCB"/>
    <w:rsid w:val="00A07448"/>
    <w:rsid w:val="00A109A7"/>
    <w:rsid w:val="00A11B46"/>
    <w:rsid w:val="00A122A7"/>
    <w:rsid w:val="00A12434"/>
    <w:rsid w:val="00A14A3A"/>
    <w:rsid w:val="00A14F01"/>
    <w:rsid w:val="00A1761F"/>
    <w:rsid w:val="00A17934"/>
    <w:rsid w:val="00A17C48"/>
    <w:rsid w:val="00A21769"/>
    <w:rsid w:val="00A224A5"/>
    <w:rsid w:val="00A22534"/>
    <w:rsid w:val="00A2352B"/>
    <w:rsid w:val="00A24E2A"/>
    <w:rsid w:val="00A252E6"/>
    <w:rsid w:val="00A26C4F"/>
    <w:rsid w:val="00A307AC"/>
    <w:rsid w:val="00A31315"/>
    <w:rsid w:val="00A314AD"/>
    <w:rsid w:val="00A342D1"/>
    <w:rsid w:val="00A3485A"/>
    <w:rsid w:val="00A348A6"/>
    <w:rsid w:val="00A3625E"/>
    <w:rsid w:val="00A3680C"/>
    <w:rsid w:val="00A36EEF"/>
    <w:rsid w:val="00A37BE3"/>
    <w:rsid w:val="00A40020"/>
    <w:rsid w:val="00A40A28"/>
    <w:rsid w:val="00A40A37"/>
    <w:rsid w:val="00A40B8E"/>
    <w:rsid w:val="00A426A4"/>
    <w:rsid w:val="00A42E01"/>
    <w:rsid w:val="00A43223"/>
    <w:rsid w:val="00A443CA"/>
    <w:rsid w:val="00A444E8"/>
    <w:rsid w:val="00A44639"/>
    <w:rsid w:val="00A45C95"/>
    <w:rsid w:val="00A45EBE"/>
    <w:rsid w:val="00A47260"/>
    <w:rsid w:val="00A474FD"/>
    <w:rsid w:val="00A47555"/>
    <w:rsid w:val="00A47EA8"/>
    <w:rsid w:val="00A47F1A"/>
    <w:rsid w:val="00A51581"/>
    <w:rsid w:val="00A5176C"/>
    <w:rsid w:val="00A5189B"/>
    <w:rsid w:val="00A52A83"/>
    <w:rsid w:val="00A52B11"/>
    <w:rsid w:val="00A5535A"/>
    <w:rsid w:val="00A56773"/>
    <w:rsid w:val="00A567DC"/>
    <w:rsid w:val="00A5749D"/>
    <w:rsid w:val="00A61157"/>
    <w:rsid w:val="00A62A0C"/>
    <w:rsid w:val="00A64C68"/>
    <w:rsid w:val="00A6502D"/>
    <w:rsid w:val="00A65731"/>
    <w:rsid w:val="00A67B9A"/>
    <w:rsid w:val="00A704DD"/>
    <w:rsid w:val="00A72474"/>
    <w:rsid w:val="00A72DE6"/>
    <w:rsid w:val="00A748EE"/>
    <w:rsid w:val="00A74FEB"/>
    <w:rsid w:val="00A76632"/>
    <w:rsid w:val="00A7796F"/>
    <w:rsid w:val="00A80F56"/>
    <w:rsid w:val="00A8124D"/>
    <w:rsid w:val="00A816D9"/>
    <w:rsid w:val="00A816FD"/>
    <w:rsid w:val="00A82510"/>
    <w:rsid w:val="00A843FB"/>
    <w:rsid w:val="00A85902"/>
    <w:rsid w:val="00A87C1E"/>
    <w:rsid w:val="00A92339"/>
    <w:rsid w:val="00A935DC"/>
    <w:rsid w:val="00A93634"/>
    <w:rsid w:val="00A93895"/>
    <w:rsid w:val="00A93ADB"/>
    <w:rsid w:val="00A93EEE"/>
    <w:rsid w:val="00A947B2"/>
    <w:rsid w:val="00A94874"/>
    <w:rsid w:val="00A94BF2"/>
    <w:rsid w:val="00A95245"/>
    <w:rsid w:val="00A9541A"/>
    <w:rsid w:val="00A96697"/>
    <w:rsid w:val="00A96F7E"/>
    <w:rsid w:val="00A970E8"/>
    <w:rsid w:val="00A97480"/>
    <w:rsid w:val="00A9790E"/>
    <w:rsid w:val="00AA0A87"/>
    <w:rsid w:val="00AA2D63"/>
    <w:rsid w:val="00AA48A2"/>
    <w:rsid w:val="00AA4BB3"/>
    <w:rsid w:val="00AA54D5"/>
    <w:rsid w:val="00AA5569"/>
    <w:rsid w:val="00AB01AD"/>
    <w:rsid w:val="00AB01CE"/>
    <w:rsid w:val="00AB1C50"/>
    <w:rsid w:val="00AB4C45"/>
    <w:rsid w:val="00AB59D0"/>
    <w:rsid w:val="00AB6EA5"/>
    <w:rsid w:val="00AB7172"/>
    <w:rsid w:val="00AB774C"/>
    <w:rsid w:val="00AB7A0E"/>
    <w:rsid w:val="00AB7B3E"/>
    <w:rsid w:val="00AB7CB3"/>
    <w:rsid w:val="00AC021D"/>
    <w:rsid w:val="00AC022C"/>
    <w:rsid w:val="00AC153B"/>
    <w:rsid w:val="00AC1BE1"/>
    <w:rsid w:val="00AC27EB"/>
    <w:rsid w:val="00AC442D"/>
    <w:rsid w:val="00AC69A1"/>
    <w:rsid w:val="00AD021C"/>
    <w:rsid w:val="00AD0B2C"/>
    <w:rsid w:val="00AD14BE"/>
    <w:rsid w:val="00AD20FB"/>
    <w:rsid w:val="00AD338B"/>
    <w:rsid w:val="00AD3B70"/>
    <w:rsid w:val="00AD56E5"/>
    <w:rsid w:val="00AD67E1"/>
    <w:rsid w:val="00AD6BE5"/>
    <w:rsid w:val="00AD7D98"/>
    <w:rsid w:val="00AE0006"/>
    <w:rsid w:val="00AE0C16"/>
    <w:rsid w:val="00AE219F"/>
    <w:rsid w:val="00AE28C1"/>
    <w:rsid w:val="00AE2913"/>
    <w:rsid w:val="00AE5FED"/>
    <w:rsid w:val="00AE605B"/>
    <w:rsid w:val="00AE6E05"/>
    <w:rsid w:val="00AE7402"/>
    <w:rsid w:val="00AE792C"/>
    <w:rsid w:val="00AF0647"/>
    <w:rsid w:val="00AF214B"/>
    <w:rsid w:val="00AF2AAE"/>
    <w:rsid w:val="00AF3286"/>
    <w:rsid w:val="00AF7531"/>
    <w:rsid w:val="00B0235B"/>
    <w:rsid w:val="00B025B4"/>
    <w:rsid w:val="00B03421"/>
    <w:rsid w:val="00B03F8D"/>
    <w:rsid w:val="00B04F1C"/>
    <w:rsid w:val="00B05B04"/>
    <w:rsid w:val="00B117FC"/>
    <w:rsid w:val="00B119D1"/>
    <w:rsid w:val="00B12291"/>
    <w:rsid w:val="00B13443"/>
    <w:rsid w:val="00B1384E"/>
    <w:rsid w:val="00B14039"/>
    <w:rsid w:val="00B14DE5"/>
    <w:rsid w:val="00B15400"/>
    <w:rsid w:val="00B157DC"/>
    <w:rsid w:val="00B17376"/>
    <w:rsid w:val="00B20B34"/>
    <w:rsid w:val="00B229A2"/>
    <w:rsid w:val="00B23C9B"/>
    <w:rsid w:val="00B24D0E"/>
    <w:rsid w:val="00B26261"/>
    <w:rsid w:val="00B266D0"/>
    <w:rsid w:val="00B267C9"/>
    <w:rsid w:val="00B26F87"/>
    <w:rsid w:val="00B302F0"/>
    <w:rsid w:val="00B311F2"/>
    <w:rsid w:val="00B362A0"/>
    <w:rsid w:val="00B3688A"/>
    <w:rsid w:val="00B36C10"/>
    <w:rsid w:val="00B40341"/>
    <w:rsid w:val="00B40841"/>
    <w:rsid w:val="00B41145"/>
    <w:rsid w:val="00B41826"/>
    <w:rsid w:val="00B4279C"/>
    <w:rsid w:val="00B42BCA"/>
    <w:rsid w:val="00B42E35"/>
    <w:rsid w:val="00B462B5"/>
    <w:rsid w:val="00B46891"/>
    <w:rsid w:val="00B47149"/>
    <w:rsid w:val="00B4743F"/>
    <w:rsid w:val="00B47637"/>
    <w:rsid w:val="00B47C3E"/>
    <w:rsid w:val="00B47EE8"/>
    <w:rsid w:val="00B51842"/>
    <w:rsid w:val="00B51F08"/>
    <w:rsid w:val="00B53136"/>
    <w:rsid w:val="00B54664"/>
    <w:rsid w:val="00B54815"/>
    <w:rsid w:val="00B55704"/>
    <w:rsid w:val="00B5577B"/>
    <w:rsid w:val="00B558FA"/>
    <w:rsid w:val="00B5615B"/>
    <w:rsid w:val="00B561F4"/>
    <w:rsid w:val="00B5685E"/>
    <w:rsid w:val="00B56E1C"/>
    <w:rsid w:val="00B5702F"/>
    <w:rsid w:val="00B574AD"/>
    <w:rsid w:val="00B61E77"/>
    <w:rsid w:val="00B6250F"/>
    <w:rsid w:val="00B654DD"/>
    <w:rsid w:val="00B657F5"/>
    <w:rsid w:val="00B65B5E"/>
    <w:rsid w:val="00B663E3"/>
    <w:rsid w:val="00B66C52"/>
    <w:rsid w:val="00B67128"/>
    <w:rsid w:val="00B67882"/>
    <w:rsid w:val="00B704C3"/>
    <w:rsid w:val="00B70C8F"/>
    <w:rsid w:val="00B724D8"/>
    <w:rsid w:val="00B7268A"/>
    <w:rsid w:val="00B727D8"/>
    <w:rsid w:val="00B72825"/>
    <w:rsid w:val="00B733EC"/>
    <w:rsid w:val="00B73DA0"/>
    <w:rsid w:val="00B744B6"/>
    <w:rsid w:val="00B77A39"/>
    <w:rsid w:val="00B811C7"/>
    <w:rsid w:val="00B82344"/>
    <w:rsid w:val="00B825E1"/>
    <w:rsid w:val="00B84889"/>
    <w:rsid w:val="00B84C59"/>
    <w:rsid w:val="00B8662F"/>
    <w:rsid w:val="00B904CE"/>
    <w:rsid w:val="00B9059F"/>
    <w:rsid w:val="00B90801"/>
    <w:rsid w:val="00B916EC"/>
    <w:rsid w:val="00B9289D"/>
    <w:rsid w:val="00B928CB"/>
    <w:rsid w:val="00B929A4"/>
    <w:rsid w:val="00B93FA4"/>
    <w:rsid w:val="00B940DA"/>
    <w:rsid w:val="00B954C0"/>
    <w:rsid w:val="00B9683D"/>
    <w:rsid w:val="00BA09E5"/>
    <w:rsid w:val="00BA0A77"/>
    <w:rsid w:val="00BA1AFD"/>
    <w:rsid w:val="00BA1CDE"/>
    <w:rsid w:val="00BA3157"/>
    <w:rsid w:val="00BA35F0"/>
    <w:rsid w:val="00BA3C56"/>
    <w:rsid w:val="00BA41BD"/>
    <w:rsid w:val="00BA448A"/>
    <w:rsid w:val="00BA594E"/>
    <w:rsid w:val="00BA609D"/>
    <w:rsid w:val="00BA7E80"/>
    <w:rsid w:val="00BB0077"/>
    <w:rsid w:val="00BB09B0"/>
    <w:rsid w:val="00BB1962"/>
    <w:rsid w:val="00BB251E"/>
    <w:rsid w:val="00BB268E"/>
    <w:rsid w:val="00BB2F7E"/>
    <w:rsid w:val="00BB56E1"/>
    <w:rsid w:val="00BB5C9C"/>
    <w:rsid w:val="00BB61FB"/>
    <w:rsid w:val="00BB6583"/>
    <w:rsid w:val="00BB77C7"/>
    <w:rsid w:val="00BB7D7A"/>
    <w:rsid w:val="00BC0B4D"/>
    <w:rsid w:val="00BC1881"/>
    <w:rsid w:val="00BC26A0"/>
    <w:rsid w:val="00BC28E5"/>
    <w:rsid w:val="00BC3992"/>
    <w:rsid w:val="00BC3FAD"/>
    <w:rsid w:val="00BC6A42"/>
    <w:rsid w:val="00BC7A5A"/>
    <w:rsid w:val="00BD3D18"/>
    <w:rsid w:val="00BD4506"/>
    <w:rsid w:val="00BD4D18"/>
    <w:rsid w:val="00BD6CEA"/>
    <w:rsid w:val="00BE0360"/>
    <w:rsid w:val="00BE08C8"/>
    <w:rsid w:val="00BE1782"/>
    <w:rsid w:val="00BE32EC"/>
    <w:rsid w:val="00BE3A0E"/>
    <w:rsid w:val="00BE3AAC"/>
    <w:rsid w:val="00BE414F"/>
    <w:rsid w:val="00BE4D35"/>
    <w:rsid w:val="00BE5DF2"/>
    <w:rsid w:val="00BE6708"/>
    <w:rsid w:val="00BE6866"/>
    <w:rsid w:val="00BE6B7C"/>
    <w:rsid w:val="00BF0372"/>
    <w:rsid w:val="00BF25E0"/>
    <w:rsid w:val="00BF30C5"/>
    <w:rsid w:val="00BF4DBC"/>
    <w:rsid w:val="00BF4E4E"/>
    <w:rsid w:val="00BF5226"/>
    <w:rsid w:val="00BF561B"/>
    <w:rsid w:val="00BF579B"/>
    <w:rsid w:val="00BF70F9"/>
    <w:rsid w:val="00C00841"/>
    <w:rsid w:val="00C00BDD"/>
    <w:rsid w:val="00C013A0"/>
    <w:rsid w:val="00C04D2D"/>
    <w:rsid w:val="00C05F4C"/>
    <w:rsid w:val="00C06C6C"/>
    <w:rsid w:val="00C07D17"/>
    <w:rsid w:val="00C10A5A"/>
    <w:rsid w:val="00C1136E"/>
    <w:rsid w:val="00C113A8"/>
    <w:rsid w:val="00C12BF5"/>
    <w:rsid w:val="00C13725"/>
    <w:rsid w:val="00C14396"/>
    <w:rsid w:val="00C14962"/>
    <w:rsid w:val="00C157D4"/>
    <w:rsid w:val="00C15847"/>
    <w:rsid w:val="00C17AEE"/>
    <w:rsid w:val="00C2054F"/>
    <w:rsid w:val="00C21329"/>
    <w:rsid w:val="00C22385"/>
    <w:rsid w:val="00C242FC"/>
    <w:rsid w:val="00C2534E"/>
    <w:rsid w:val="00C2756B"/>
    <w:rsid w:val="00C30A0E"/>
    <w:rsid w:val="00C31DEA"/>
    <w:rsid w:val="00C32164"/>
    <w:rsid w:val="00C33BD5"/>
    <w:rsid w:val="00C369B9"/>
    <w:rsid w:val="00C41FFD"/>
    <w:rsid w:val="00C44B0C"/>
    <w:rsid w:val="00C4511F"/>
    <w:rsid w:val="00C47985"/>
    <w:rsid w:val="00C47BC1"/>
    <w:rsid w:val="00C52CB6"/>
    <w:rsid w:val="00C5330D"/>
    <w:rsid w:val="00C54831"/>
    <w:rsid w:val="00C55A18"/>
    <w:rsid w:val="00C55BD2"/>
    <w:rsid w:val="00C57271"/>
    <w:rsid w:val="00C612B4"/>
    <w:rsid w:val="00C61F77"/>
    <w:rsid w:val="00C63DEE"/>
    <w:rsid w:val="00C64E29"/>
    <w:rsid w:val="00C653D8"/>
    <w:rsid w:val="00C65C89"/>
    <w:rsid w:val="00C666C7"/>
    <w:rsid w:val="00C66F70"/>
    <w:rsid w:val="00C72388"/>
    <w:rsid w:val="00C7276C"/>
    <w:rsid w:val="00C7356D"/>
    <w:rsid w:val="00C753C7"/>
    <w:rsid w:val="00C75805"/>
    <w:rsid w:val="00C76452"/>
    <w:rsid w:val="00C7649A"/>
    <w:rsid w:val="00C765A1"/>
    <w:rsid w:val="00C815A4"/>
    <w:rsid w:val="00C816EC"/>
    <w:rsid w:val="00C8183F"/>
    <w:rsid w:val="00C81B34"/>
    <w:rsid w:val="00C81F44"/>
    <w:rsid w:val="00C826C7"/>
    <w:rsid w:val="00C83B82"/>
    <w:rsid w:val="00C847CA"/>
    <w:rsid w:val="00C85EC8"/>
    <w:rsid w:val="00C86895"/>
    <w:rsid w:val="00C875FE"/>
    <w:rsid w:val="00C87BA6"/>
    <w:rsid w:val="00C90F36"/>
    <w:rsid w:val="00C937D0"/>
    <w:rsid w:val="00C94BDF"/>
    <w:rsid w:val="00C95543"/>
    <w:rsid w:val="00C96C10"/>
    <w:rsid w:val="00C97125"/>
    <w:rsid w:val="00CA021F"/>
    <w:rsid w:val="00CA5624"/>
    <w:rsid w:val="00CA663A"/>
    <w:rsid w:val="00CA6A1A"/>
    <w:rsid w:val="00CA792A"/>
    <w:rsid w:val="00CB123C"/>
    <w:rsid w:val="00CB14CD"/>
    <w:rsid w:val="00CB1FF7"/>
    <w:rsid w:val="00CB281C"/>
    <w:rsid w:val="00CB3ECA"/>
    <w:rsid w:val="00CB4D5C"/>
    <w:rsid w:val="00CB5E0D"/>
    <w:rsid w:val="00CB6EC5"/>
    <w:rsid w:val="00CB7054"/>
    <w:rsid w:val="00CB7511"/>
    <w:rsid w:val="00CB7B5D"/>
    <w:rsid w:val="00CB7B9C"/>
    <w:rsid w:val="00CB7F27"/>
    <w:rsid w:val="00CC1EA1"/>
    <w:rsid w:val="00CC3A36"/>
    <w:rsid w:val="00CC69C9"/>
    <w:rsid w:val="00CD0C9C"/>
    <w:rsid w:val="00CD239A"/>
    <w:rsid w:val="00CD2E3B"/>
    <w:rsid w:val="00CD3659"/>
    <w:rsid w:val="00CD3D9D"/>
    <w:rsid w:val="00CD3DC4"/>
    <w:rsid w:val="00CD48F3"/>
    <w:rsid w:val="00CD5FFD"/>
    <w:rsid w:val="00CE1BFE"/>
    <w:rsid w:val="00CE245C"/>
    <w:rsid w:val="00CE4A41"/>
    <w:rsid w:val="00CE5E14"/>
    <w:rsid w:val="00CE6B12"/>
    <w:rsid w:val="00CE6C56"/>
    <w:rsid w:val="00CF05C3"/>
    <w:rsid w:val="00CF18A7"/>
    <w:rsid w:val="00CF1A6C"/>
    <w:rsid w:val="00CF2370"/>
    <w:rsid w:val="00CF27C2"/>
    <w:rsid w:val="00CF3D34"/>
    <w:rsid w:val="00CF5A31"/>
    <w:rsid w:val="00CF5A43"/>
    <w:rsid w:val="00D009F9"/>
    <w:rsid w:val="00D01216"/>
    <w:rsid w:val="00D01385"/>
    <w:rsid w:val="00D01E7E"/>
    <w:rsid w:val="00D03AE5"/>
    <w:rsid w:val="00D03D20"/>
    <w:rsid w:val="00D04559"/>
    <w:rsid w:val="00D04B51"/>
    <w:rsid w:val="00D04CB2"/>
    <w:rsid w:val="00D053A1"/>
    <w:rsid w:val="00D053EA"/>
    <w:rsid w:val="00D06FDF"/>
    <w:rsid w:val="00D07F62"/>
    <w:rsid w:val="00D109D6"/>
    <w:rsid w:val="00D132C7"/>
    <w:rsid w:val="00D14559"/>
    <w:rsid w:val="00D15A1D"/>
    <w:rsid w:val="00D15CC3"/>
    <w:rsid w:val="00D15CF6"/>
    <w:rsid w:val="00D17622"/>
    <w:rsid w:val="00D20107"/>
    <w:rsid w:val="00D20CE9"/>
    <w:rsid w:val="00D24447"/>
    <w:rsid w:val="00D24898"/>
    <w:rsid w:val="00D24A9E"/>
    <w:rsid w:val="00D24E43"/>
    <w:rsid w:val="00D25996"/>
    <w:rsid w:val="00D26247"/>
    <w:rsid w:val="00D2777A"/>
    <w:rsid w:val="00D27805"/>
    <w:rsid w:val="00D27FC8"/>
    <w:rsid w:val="00D30A63"/>
    <w:rsid w:val="00D319E1"/>
    <w:rsid w:val="00D32440"/>
    <w:rsid w:val="00D3308E"/>
    <w:rsid w:val="00D361C8"/>
    <w:rsid w:val="00D3624F"/>
    <w:rsid w:val="00D36BB5"/>
    <w:rsid w:val="00D36C2C"/>
    <w:rsid w:val="00D376F6"/>
    <w:rsid w:val="00D41F88"/>
    <w:rsid w:val="00D4279A"/>
    <w:rsid w:val="00D42EEF"/>
    <w:rsid w:val="00D43365"/>
    <w:rsid w:val="00D43718"/>
    <w:rsid w:val="00D44786"/>
    <w:rsid w:val="00D44A6A"/>
    <w:rsid w:val="00D46AEE"/>
    <w:rsid w:val="00D478D7"/>
    <w:rsid w:val="00D47A53"/>
    <w:rsid w:val="00D47AF4"/>
    <w:rsid w:val="00D47CD0"/>
    <w:rsid w:val="00D505FB"/>
    <w:rsid w:val="00D51C72"/>
    <w:rsid w:val="00D53266"/>
    <w:rsid w:val="00D538F1"/>
    <w:rsid w:val="00D559AA"/>
    <w:rsid w:val="00D57DF3"/>
    <w:rsid w:val="00D62409"/>
    <w:rsid w:val="00D62BC5"/>
    <w:rsid w:val="00D65105"/>
    <w:rsid w:val="00D654D6"/>
    <w:rsid w:val="00D65DDB"/>
    <w:rsid w:val="00D70167"/>
    <w:rsid w:val="00D702B7"/>
    <w:rsid w:val="00D7405F"/>
    <w:rsid w:val="00D7427D"/>
    <w:rsid w:val="00D74BC3"/>
    <w:rsid w:val="00D752A7"/>
    <w:rsid w:val="00D75ACD"/>
    <w:rsid w:val="00D771B5"/>
    <w:rsid w:val="00D805DA"/>
    <w:rsid w:val="00D837CD"/>
    <w:rsid w:val="00D83FE2"/>
    <w:rsid w:val="00D8779D"/>
    <w:rsid w:val="00D87D7D"/>
    <w:rsid w:val="00D911D8"/>
    <w:rsid w:val="00D911E6"/>
    <w:rsid w:val="00D91E39"/>
    <w:rsid w:val="00D926DD"/>
    <w:rsid w:val="00D92EFC"/>
    <w:rsid w:val="00D95A78"/>
    <w:rsid w:val="00D95CB2"/>
    <w:rsid w:val="00D962D8"/>
    <w:rsid w:val="00D962FB"/>
    <w:rsid w:val="00D968C2"/>
    <w:rsid w:val="00D96D0B"/>
    <w:rsid w:val="00D976C8"/>
    <w:rsid w:val="00DA1286"/>
    <w:rsid w:val="00DA2A8C"/>
    <w:rsid w:val="00DA3652"/>
    <w:rsid w:val="00DA39B2"/>
    <w:rsid w:val="00DA40B4"/>
    <w:rsid w:val="00DA49E8"/>
    <w:rsid w:val="00DA64A9"/>
    <w:rsid w:val="00DA689B"/>
    <w:rsid w:val="00DA721D"/>
    <w:rsid w:val="00DB0294"/>
    <w:rsid w:val="00DB0A19"/>
    <w:rsid w:val="00DB0C7A"/>
    <w:rsid w:val="00DB0E91"/>
    <w:rsid w:val="00DB0F12"/>
    <w:rsid w:val="00DB387C"/>
    <w:rsid w:val="00DB3EE8"/>
    <w:rsid w:val="00DB4370"/>
    <w:rsid w:val="00DB4E38"/>
    <w:rsid w:val="00DB6FFA"/>
    <w:rsid w:val="00DC0DE4"/>
    <w:rsid w:val="00DC15DA"/>
    <w:rsid w:val="00DC1C86"/>
    <w:rsid w:val="00DC1E6D"/>
    <w:rsid w:val="00DC20EC"/>
    <w:rsid w:val="00DC224F"/>
    <w:rsid w:val="00DC2418"/>
    <w:rsid w:val="00DC2FD7"/>
    <w:rsid w:val="00DC3E2F"/>
    <w:rsid w:val="00DC4365"/>
    <w:rsid w:val="00DC504B"/>
    <w:rsid w:val="00DC619B"/>
    <w:rsid w:val="00DC6370"/>
    <w:rsid w:val="00DC7826"/>
    <w:rsid w:val="00DC7A71"/>
    <w:rsid w:val="00DD2A8F"/>
    <w:rsid w:val="00DD2EF4"/>
    <w:rsid w:val="00DD34C8"/>
    <w:rsid w:val="00DD3696"/>
    <w:rsid w:val="00DD681F"/>
    <w:rsid w:val="00DD776D"/>
    <w:rsid w:val="00DD7FEE"/>
    <w:rsid w:val="00DE17B5"/>
    <w:rsid w:val="00DE252E"/>
    <w:rsid w:val="00DE33F6"/>
    <w:rsid w:val="00DE37C2"/>
    <w:rsid w:val="00DE54E3"/>
    <w:rsid w:val="00DE5A4E"/>
    <w:rsid w:val="00DE7F7C"/>
    <w:rsid w:val="00DF11BC"/>
    <w:rsid w:val="00DF3437"/>
    <w:rsid w:val="00DF3880"/>
    <w:rsid w:val="00DF4C68"/>
    <w:rsid w:val="00DF53EA"/>
    <w:rsid w:val="00DF5498"/>
    <w:rsid w:val="00DF5912"/>
    <w:rsid w:val="00DF74DF"/>
    <w:rsid w:val="00E004C1"/>
    <w:rsid w:val="00E0105B"/>
    <w:rsid w:val="00E011F3"/>
    <w:rsid w:val="00E0261F"/>
    <w:rsid w:val="00E03F06"/>
    <w:rsid w:val="00E079B3"/>
    <w:rsid w:val="00E1039E"/>
    <w:rsid w:val="00E10FA7"/>
    <w:rsid w:val="00E11F28"/>
    <w:rsid w:val="00E122BD"/>
    <w:rsid w:val="00E12A2B"/>
    <w:rsid w:val="00E151BB"/>
    <w:rsid w:val="00E15F2D"/>
    <w:rsid w:val="00E163BD"/>
    <w:rsid w:val="00E1657B"/>
    <w:rsid w:val="00E167B9"/>
    <w:rsid w:val="00E16DCA"/>
    <w:rsid w:val="00E17707"/>
    <w:rsid w:val="00E20AEE"/>
    <w:rsid w:val="00E214F4"/>
    <w:rsid w:val="00E21796"/>
    <w:rsid w:val="00E21947"/>
    <w:rsid w:val="00E220E8"/>
    <w:rsid w:val="00E23901"/>
    <w:rsid w:val="00E23D71"/>
    <w:rsid w:val="00E24CD5"/>
    <w:rsid w:val="00E250F3"/>
    <w:rsid w:val="00E2543F"/>
    <w:rsid w:val="00E25537"/>
    <w:rsid w:val="00E25558"/>
    <w:rsid w:val="00E25900"/>
    <w:rsid w:val="00E303DA"/>
    <w:rsid w:val="00E30812"/>
    <w:rsid w:val="00E30FB7"/>
    <w:rsid w:val="00E321AA"/>
    <w:rsid w:val="00E3292A"/>
    <w:rsid w:val="00E33B34"/>
    <w:rsid w:val="00E34195"/>
    <w:rsid w:val="00E368C9"/>
    <w:rsid w:val="00E4129D"/>
    <w:rsid w:val="00E41BA2"/>
    <w:rsid w:val="00E4237C"/>
    <w:rsid w:val="00E425F3"/>
    <w:rsid w:val="00E43554"/>
    <w:rsid w:val="00E441A5"/>
    <w:rsid w:val="00E44BF5"/>
    <w:rsid w:val="00E4683E"/>
    <w:rsid w:val="00E46ED6"/>
    <w:rsid w:val="00E46F26"/>
    <w:rsid w:val="00E504BB"/>
    <w:rsid w:val="00E50628"/>
    <w:rsid w:val="00E51037"/>
    <w:rsid w:val="00E532AA"/>
    <w:rsid w:val="00E54C8E"/>
    <w:rsid w:val="00E54D9D"/>
    <w:rsid w:val="00E55BCC"/>
    <w:rsid w:val="00E56778"/>
    <w:rsid w:val="00E56AD0"/>
    <w:rsid w:val="00E5730D"/>
    <w:rsid w:val="00E57F30"/>
    <w:rsid w:val="00E60252"/>
    <w:rsid w:val="00E60B78"/>
    <w:rsid w:val="00E61B49"/>
    <w:rsid w:val="00E61E5A"/>
    <w:rsid w:val="00E62154"/>
    <w:rsid w:val="00E63BEB"/>
    <w:rsid w:val="00E63DFB"/>
    <w:rsid w:val="00E647C9"/>
    <w:rsid w:val="00E6494D"/>
    <w:rsid w:val="00E64AF3"/>
    <w:rsid w:val="00E64E22"/>
    <w:rsid w:val="00E65E57"/>
    <w:rsid w:val="00E71341"/>
    <w:rsid w:val="00E73820"/>
    <w:rsid w:val="00E738B0"/>
    <w:rsid w:val="00E73A06"/>
    <w:rsid w:val="00E7436A"/>
    <w:rsid w:val="00E74DF3"/>
    <w:rsid w:val="00E7605C"/>
    <w:rsid w:val="00E77B18"/>
    <w:rsid w:val="00E77DC9"/>
    <w:rsid w:val="00E80903"/>
    <w:rsid w:val="00E82F06"/>
    <w:rsid w:val="00E83C74"/>
    <w:rsid w:val="00E844C6"/>
    <w:rsid w:val="00E8462B"/>
    <w:rsid w:val="00E847EC"/>
    <w:rsid w:val="00E85611"/>
    <w:rsid w:val="00E873E0"/>
    <w:rsid w:val="00E9062F"/>
    <w:rsid w:val="00E91134"/>
    <w:rsid w:val="00E91E80"/>
    <w:rsid w:val="00E940F6"/>
    <w:rsid w:val="00E942C8"/>
    <w:rsid w:val="00E95859"/>
    <w:rsid w:val="00E9758F"/>
    <w:rsid w:val="00EA07E6"/>
    <w:rsid w:val="00EA19BB"/>
    <w:rsid w:val="00EA1DEE"/>
    <w:rsid w:val="00EA3DB4"/>
    <w:rsid w:val="00EA3DF6"/>
    <w:rsid w:val="00EA41DC"/>
    <w:rsid w:val="00EA44ED"/>
    <w:rsid w:val="00EA6D60"/>
    <w:rsid w:val="00EA6F48"/>
    <w:rsid w:val="00EA769D"/>
    <w:rsid w:val="00EA7AFB"/>
    <w:rsid w:val="00EB0CFE"/>
    <w:rsid w:val="00EB13F2"/>
    <w:rsid w:val="00EB1D96"/>
    <w:rsid w:val="00EB2D78"/>
    <w:rsid w:val="00EB32BA"/>
    <w:rsid w:val="00EB33D1"/>
    <w:rsid w:val="00EB35CC"/>
    <w:rsid w:val="00EB3B9A"/>
    <w:rsid w:val="00EB521F"/>
    <w:rsid w:val="00EB7B06"/>
    <w:rsid w:val="00EB7EEA"/>
    <w:rsid w:val="00EC030F"/>
    <w:rsid w:val="00EC0722"/>
    <w:rsid w:val="00EC1323"/>
    <w:rsid w:val="00EC15DE"/>
    <w:rsid w:val="00EC1DD1"/>
    <w:rsid w:val="00EC2C6B"/>
    <w:rsid w:val="00EC2F0F"/>
    <w:rsid w:val="00EC650B"/>
    <w:rsid w:val="00EC7946"/>
    <w:rsid w:val="00ED3FAD"/>
    <w:rsid w:val="00ED4205"/>
    <w:rsid w:val="00EE02C7"/>
    <w:rsid w:val="00EE28E3"/>
    <w:rsid w:val="00EE32BB"/>
    <w:rsid w:val="00EE416B"/>
    <w:rsid w:val="00EE48CD"/>
    <w:rsid w:val="00EE48D9"/>
    <w:rsid w:val="00EE5297"/>
    <w:rsid w:val="00EE5458"/>
    <w:rsid w:val="00EE7FAA"/>
    <w:rsid w:val="00EF04FB"/>
    <w:rsid w:val="00EF1197"/>
    <w:rsid w:val="00EF16A5"/>
    <w:rsid w:val="00EF19CF"/>
    <w:rsid w:val="00EF29D2"/>
    <w:rsid w:val="00EF2BC4"/>
    <w:rsid w:val="00EF4DE0"/>
    <w:rsid w:val="00EF4F91"/>
    <w:rsid w:val="00EF513A"/>
    <w:rsid w:val="00EF5BD1"/>
    <w:rsid w:val="00EF703B"/>
    <w:rsid w:val="00EF7A78"/>
    <w:rsid w:val="00F008B1"/>
    <w:rsid w:val="00F02207"/>
    <w:rsid w:val="00F027EF"/>
    <w:rsid w:val="00F0302D"/>
    <w:rsid w:val="00F044EC"/>
    <w:rsid w:val="00F04C73"/>
    <w:rsid w:val="00F05E6E"/>
    <w:rsid w:val="00F079B0"/>
    <w:rsid w:val="00F10C38"/>
    <w:rsid w:val="00F12EDA"/>
    <w:rsid w:val="00F14145"/>
    <w:rsid w:val="00F15626"/>
    <w:rsid w:val="00F15E25"/>
    <w:rsid w:val="00F15E71"/>
    <w:rsid w:val="00F15F76"/>
    <w:rsid w:val="00F15FC9"/>
    <w:rsid w:val="00F165F5"/>
    <w:rsid w:val="00F1678C"/>
    <w:rsid w:val="00F17B42"/>
    <w:rsid w:val="00F2025D"/>
    <w:rsid w:val="00F2040B"/>
    <w:rsid w:val="00F229D4"/>
    <w:rsid w:val="00F2378C"/>
    <w:rsid w:val="00F23A05"/>
    <w:rsid w:val="00F23D60"/>
    <w:rsid w:val="00F252DC"/>
    <w:rsid w:val="00F253D1"/>
    <w:rsid w:val="00F25E28"/>
    <w:rsid w:val="00F27029"/>
    <w:rsid w:val="00F30BC4"/>
    <w:rsid w:val="00F3145C"/>
    <w:rsid w:val="00F3171A"/>
    <w:rsid w:val="00F32A53"/>
    <w:rsid w:val="00F32E89"/>
    <w:rsid w:val="00F333FE"/>
    <w:rsid w:val="00F33585"/>
    <w:rsid w:val="00F3456D"/>
    <w:rsid w:val="00F3597C"/>
    <w:rsid w:val="00F35BC6"/>
    <w:rsid w:val="00F36843"/>
    <w:rsid w:val="00F36ED6"/>
    <w:rsid w:val="00F37869"/>
    <w:rsid w:val="00F40486"/>
    <w:rsid w:val="00F40938"/>
    <w:rsid w:val="00F420C6"/>
    <w:rsid w:val="00F421FF"/>
    <w:rsid w:val="00F43F84"/>
    <w:rsid w:val="00F457DB"/>
    <w:rsid w:val="00F45968"/>
    <w:rsid w:val="00F460C1"/>
    <w:rsid w:val="00F46164"/>
    <w:rsid w:val="00F52E2B"/>
    <w:rsid w:val="00F5323D"/>
    <w:rsid w:val="00F53292"/>
    <w:rsid w:val="00F54430"/>
    <w:rsid w:val="00F55317"/>
    <w:rsid w:val="00F55682"/>
    <w:rsid w:val="00F561C6"/>
    <w:rsid w:val="00F56320"/>
    <w:rsid w:val="00F6033F"/>
    <w:rsid w:val="00F6083B"/>
    <w:rsid w:val="00F61DDC"/>
    <w:rsid w:val="00F62A73"/>
    <w:rsid w:val="00F62DE8"/>
    <w:rsid w:val="00F64DAF"/>
    <w:rsid w:val="00F64F37"/>
    <w:rsid w:val="00F65D95"/>
    <w:rsid w:val="00F67CA5"/>
    <w:rsid w:val="00F7025A"/>
    <w:rsid w:val="00F70A18"/>
    <w:rsid w:val="00F70D34"/>
    <w:rsid w:val="00F71540"/>
    <w:rsid w:val="00F715C5"/>
    <w:rsid w:val="00F724B7"/>
    <w:rsid w:val="00F72627"/>
    <w:rsid w:val="00F734A9"/>
    <w:rsid w:val="00F73638"/>
    <w:rsid w:val="00F73B47"/>
    <w:rsid w:val="00F73D48"/>
    <w:rsid w:val="00F75EFB"/>
    <w:rsid w:val="00F760BD"/>
    <w:rsid w:val="00F76316"/>
    <w:rsid w:val="00F766B1"/>
    <w:rsid w:val="00F770E8"/>
    <w:rsid w:val="00F80133"/>
    <w:rsid w:val="00F808FC"/>
    <w:rsid w:val="00F80CF8"/>
    <w:rsid w:val="00F81010"/>
    <w:rsid w:val="00F8125D"/>
    <w:rsid w:val="00F81551"/>
    <w:rsid w:val="00F82267"/>
    <w:rsid w:val="00F83638"/>
    <w:rsid w:val="00F838D2"/>
    <w:rsid w:val="00F83F35"/>
    <w:rsid w:val="00F84AC7"/>
    <w:rsid w:val="00F84B93"/>
    <w:rsid w:val="00F85C5A"/>
    <w:rsid w:val="00F863EC"/>
    <w:rsid w:val="00F86F5A"/>
    <w:rsid w:val="00F901C1"/>
    <w:rsid w:val="00F911F7"/>
    <w:rsid w:val="00F9274C"/>
    <w:rsid w:val="00F93C37"/>
    <w:rsid w:val="00F94349"/>
    <w:rsid w:val="00F96192"/>
    <w:rsid w:val="00F96316"/>
    <w:rsid w:val="00F96E3B"/>
    <w:rsid w:val="00F971AA"/>
    <w:rsid w:val="00FA1722"/>
    <w:rsid w:val="00FA2B24"/>
    <w:rsid w:val="00FA3ED6"/>
    <w:rsid w:val="00FA406A"/>
    <w:rsid w:val="00FA468E"/>
    <w:rsid w:val="00FA5CC7"/>
    <w:rsid w:val="00FA6465"/>
    <w:rsid w:val="00FA685B"/>
    <w:rsid w:val="00FA6F6D"/>
    <w:rsid w:val="00FA7047"/>
    <w:rsid w:val="00FA786E"/>
    <w:rsid w:val="00FA79A5"/>
    <w:rsid w:val="00FB0B98"/>
    <w:rsid w:val="00FB1185"/>
    <w:rsid w:val="00FB16F3"/>
    <w:rsid w:val="00FB1830"/>
    <w:rsid w:val="00FB1995"/>
    <w:rsid w:val="00FB224F"/>
    <w:rsid w:val="00FB2301"/>
    <w:rsid w:val="00FB35C8"/>
    <w:rsid w:val="00FB4B9B"/>
    <w:rsid w:val="00FB4C7E"/>
    <w:rsid w:val="00FB5321"/>
    <w:rsid w:val="00FB542B"/>
    <w:rsid w:val="00FC0A6F"/>
    <w:rsid w:val="00FC1530"/>
    <w:rsid w:val="00FC295E"/>
    <w:rsid w:val="00FC2BB2"/>
    <w:rsid w:val="00FC3426"/>
    <w:rsid w:val="00FC3EB7"/>
    <w:rsid w:val="00FC45B1"/>
    <w:rsid w:val="00FC55F3"/>
    <w:rsid w:val="00FC75AE"/>
    <w:rsid w:val="00FC7668"/>
    <w:rsid w:val="00FD0E30"/>
    <w:rsid w:val="00FD15A8"/>
    <w:rsid w:val="00FD1D0C"/>
    <w:rsid w:val="00FD1F28"/>
    <w:rsid w:val="00FD2E5D"/>
    <w:rsid w:val="00FD35F7"/>
    <w:rsid w:val="00FD3F2E"/>
    <w:rsid w:val="00FD477E"/>
    <w:rsid w:val="00FD497A"/>
    <w:rsid w:val="00FD4E59"/>
    <w:rsid w:val="00FD51B7"/>
    <w:rsid w:val="00FE0887"/>
    <w:rsid w:val="00FE0E31"/>
    <w:rsid w:val="00FE1839"/>
    <w:rsid w:val="00FE5D0D"/>
    <w:rsid w:val="00FE68EA"/>
    <w:rsid w:val="00FE7CE3"/>
    <w:rsid w:val="00FE7D19"/>
    <w:rsid w:val="00FF0202"/>
    <w:rsid w:val="00FF161C"/>
    <w:rsid w:val="00FF1922"/>
    <w:rsid w:val="00FF2EC3"/>
    <w:rsid w:val="00FF73A3"/>
    <w:rsid w:val="00FF74D5"/>
    <w:rsid w:val="00FF7826"/>
    <w:rsid w:val="00FF7C0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7EC7"/>
    <w:pPr>
      <w:widowControl w:val="0"/>
      <w:suppressAutoHyphens/>
      <w:spacing w:before="20" w:after="30"/>
      <w:jc w:val="both"/>
    </w:pPr>
    <w:rPr>
      <w:kern w:val="1"/>
      <w:sz w:val="21"/>
      <w:szCs w:val="21"/>
      <w:lang w:eastAsia="ar-SA"/>
    </w:rPr>
  </w:style>
  <w:style w:type="paragraph" w:styleId="1">
    <w:name w:val="heading 1"/>
    <w:basedOn w:val="a"/>
    <w:next w:val="a"/>
    <w:uiPriority w:val="9"/>
    <w:qFormat/>
    <w:rsid w:val="00AB01CE"/>
    <w:pPr>
      <w:keepNext/>
      <w:keepLines/>
      <w:pageBreakBefore/>
      <w:numPr>
        <w:numId w:val="1"/>
      </w:numPr>
      <w:spacing w:before="120" w:after="120" w:line="360" w:lineRule="auto"/>
      <w:outlineLvl w:val="0"/>
    </w:pPr>
    <w:rPr>
      <w:rFonts w:ascii="Verdana" w:hAnsi="Verdana"/>
      <w:b/>
      <w:bCs/>
      <w:sz w:val="44"/>
      <w:szCs w:val="44"/>
    </w:rPr>
  </w:style>
  <w:style w:type="paragraph" w:styleId="2">
    <w:name w:val="heading 2"/>
    <w:basedOn w:val="a"/>
    <w:next w:val="a"/>
    <w:link w:val="2Char"/>
    <w:uiPriority w:val="9"/>
    <w:qFormat/>
    <w:rsid w:val="00AB01CE"/>
    <w:pPr>
      <w:keepNext/>
      <w:keepLines/>
      <w:numPr>
        <w:ilvl w:val="1"/>
        <w:numId w:val="1"/>
      </w:numPr>
      <w:tabs>
        <w:tab w:val="left" w:pos="630"/>
      </w:tabs>
      <w:spacing w:before="120" w:after="120" w:line="360" w:lineRule="auto"/>
      <w:outlineLvl w:val="1"/>
    </w:pPr>
    <w:rPr>
      <w:rFonts w:ascii="Verdana" w:eastAsia="SimHei" w:hAnsi="Verdana"/>
      <w:b/>
      <w:bCs/>
      <w:sz w:val="32"/>
      <w:szCs w:val="32"/>
    </w:rPr>
  </w:style>
  <w:style w:type="paragraph" w:styleId="3">
    <w:name w:val="heading 3"/>
    <w:aliases w:val="标题3,1.1.1 标题 3"/>
    <w:basedOn w:val="a"/>
    <w:next w:val="a"/>
    <w:link w:val="3Char"/>
    <w:qFormat/>
    <w:rsid w:val="00AB01CE"/>
    <w:pPr>
      <w:keepNext/>
      <w:keepLines/>
      <w:numPr>
        <w:ilvl w:val="2"/>
        <w:numId w:val="1"/>
      </w:numPr>
      <w:tabs>
        <w:tab w:val="left" w:pos="840"/>
      </w:tabs>
      <w:spacing w:before="120" w:after="120" w:line="360" w:lineRule="auto"/>
      <w:outlineLvl w:val="2"/>
    </w:pPr>
    <w:rPr>
      <w:rFonts w:ascii="Verdana" w:hAnsi="Verdana"/>
      <w:b/>
      <w:bCs/>
      <w:kern w:val="32"/>
      <w:sz w:val="30"/>
      <w:szCs w:val="32"/>
    </w:rPr>
  </w:style>
  <w:style w:type="paragraph" w:styleId="4">
    <w:name w:val="heading 4"/>
    <w:basedOn w:val="a"/>
    <w:next w:val="a"/>
    <w:qFormat/>
    <w:rsid w:val="00C44B0C"/>
    <w:pPr>
      <w:keepNext/>
      <w:keepLines/>
      <w:numPr>
        <w:ilvl w:val="3"/>
        <w:numId w:val="1"/>
      </w:numPr>
      <w:tabs>
        <w:tab w:val="left" w:pos="1050"/>
      </w:tabs>
      <w:spacing w:before="120" w:after="120" w:line="360" w:lineRule="auto"/>
      <w:outlineLvl w:val="3"/>
    </w:pPr>
    <w:rPr>
      <w:rFonts w:ascii="Verdana" w:eastAsia="SimHei" w:hAnsi="Verdana"/>
      <w:b/>
      <w:bCs/>
      <w:sz w:val="28"/>
      <w:szCs w:val="28"/>
    </w:rPr>
  </w:style>
  <w:style w:type="paragraph" w:styleId="5">
    <w:name w:val="heading 5"/>
    <w:basedOn w:val="a"/>
    <w:next w:val="a"/>
    <w:qFormat/>
    <w:rsid w:val="00D8779D"/>
    <w:pPr>
      <w:keepNext/>
      <w:keepLines/>
      <w:numPr>
        <w:ilvl w:val="4"/>
        <w:numId w:val="1"/>
      </w:numPr>
      <w:tabs>
        <w:tab w:val="left" w:pos="1050"/>
      </w:tabs>
      <w:spacing w:before="120" w:after="120" w:line="360" w:lineRule="auto"/>
      <w:outlineLvl w:val="4"/>
    </w:pPr>
    <w:rPr>
      <w:rFonts w:ascii="Arial" w:hAnsi="Arial"/>
      <w:b/>
      <w:bCs/>
      <w:kern w:val="28"/>
      <w:sz w:val="24"/>
      <w:szCs w:val="28"/>
    </w:rPr>
  </w:style>
  <w:style w:type="paragraph" w:styleId="6">
    <w:name w:val="heading 6"/>
    <w:basedOn w:val="a"/>
    <w:next w:val="a"/>
    <w:qFormat/>
    <w:rsid w:val="007234FF"/>
    <w:pPr>
      <w:keepNext/>
      <w:tabs>
        <w:tab w:val="left" w:pos="990"/>
      </w:tabs>
      <w:overflowPunct w:val="0"/>
      <w:autoSpaceDE w:val="0"/>
      <w:spacing w:before="120" w:after="0"/>
      <w:ind w:left="990" w:hanging="360"/>
      <w:jc w:val="left"/>
      <w:textAlignment w:val="baseline"/>
      <w:outlineLvl w:val="5"/>
    </w:pPr>
    <w:rPr>
      <w:rFonts w:ascii="Nimbus Roman No9 L" w:hAnsi="Nimbus Roman No9 L"/>
      <w:i/>
      <w:color w:val="000000"/>
      <w:sz w:val="22"/>
      <w:szCs w:val="20"/>
    </w:rPr>
  </w:style>
  <w:style w:type="paragraph" w:styleId="7">
    <w:name w:val="heading 7"/>
    <w:basedOn w:val="a"/>
    <w:next w:val="a"/>
    <w:qFormat/>
    <w:rsid w:val="007234FF"/>
    <w:pPr>
      <w:tabs>
        <w:tab w:val="left" w:pos="990"/>
      </w:tabs>
      <w:overflowPunct w:val="0"/>
      <w:autoSpaceDE w:val="0"/>
      <w:spacing w:before="240" w:after="60"/>
      <w:ind w:left="990" w:hanging="360"/>
      <w:jc w:val="left"/>
      <w:textAlignment w:val="baseline"/>
      <w:outlineLvl w:val="6"/>
    </w:pPr>
    <w:rPr>
      <w:rFonts w:ascii="Arial" w:hAnsi="Arial"/>
      <w:color w:val="000000"/>
      <w:sz w:val="24"/>
      <w:szCs w:val="20"/>
    </w:rPr>
  </w:style>
  <w:style w:type="paragraph" w:styleId="8">
    <w:name w:val="heading 8"/>
    <w:basedOn w:val="a"/>
    <w:next w:val="a"/>
    <w:qFormat/>
    <w:rsid w:val="007234FF"/>
    <w:pPr>
      <w:tabs>
        <w:tab w:val="left" w:pos="990"/>
      </w:tabs>
      <w:overflowPunct w:val="0"/>
      <w:autoSpaceDE w:val="0"/>
      <w:spacing w:before="240" w:after="60"/>
      <w:ind w:left="990" w:hanging="360"/>
      <w:jc w:val="left"/>
      <w:textAlignment w:val="baseline"/>
      <w:outlineLvl w:val="7"/>
    </w:pPr>
    <w:rPr>
      <w:rFonts w:ascii="Arial" w:hAnsi="Arial"/>
      <w:i/>
      <w:color w:val="000000"/>
      <w:sz w:val="24"/>
      <w:szCs w:val="20"/>
    </w:rPr>
  </w:style>
  <w:style w:type="paragraph" w:styleId="9">
    <w:name w:val="heading 9"/>
    <w:basedOn w:val="a"/>
    <w:next w:val="a"/>
    <w:qFormat/>
    <w:rsid w:val="007234FF"/>
    <w:pPr>
      <w:tabs>
        <w:tab w:val="left" w:pos="990"/>
      </w:tabs>
      <w:overflowPunct w:val="0"/>
      <w:autoSpaceDE w:val="0"/>
      <w:spacing w:before="240" w:after="60"/>
      <w:ind w:left="990" w:hanging="360"/>
      <w:jc w:val="left"/>
      <w:textAlignment w:val="baseline"/>
      <w:outlineLvl w:val="8"/>
    </w:pPr>
    <w:rPr>
      <w:rFonts w:ascii="Arial" w:hAnsi="Arial"/>
      <w:b/>
      <w:i/>
      <w:color w:val="000000"/>
      <w:sz w:val="18"/>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sid w:val="007234FF"/>
    <w:rPr>
      <w:rFonts w:ascii="Wingdings" w:hAnsi="Wingdings"/>
    </w:rPr>
  </w:style>
  <w:style w:type="character" w:customStyle="1" w:styleId="WW8Num2z0">
    <w:name w:val="WW8Num2z0"/>
    <w:rsid w:val="007234FF"/>
    <w:rPr>
      <w:rFonts w:ascii="Wingdings" w:hAnsi="Wingdings"/>
    </w:rPr>
  </w:style>
  <w:style w:type="character" w:customStyle="1" w:styleId="WW8Num3z0">
    <w:name w:val="WW8Num3z0"/>
    <w:rsid w:val="007234FF"/>
    <w:rPr>
      <w:rFonts w:ascii="Wingdings" w:hAnsi="Wingdings"/>
    </w:rPr>
  </w:style>
  <w:style w:type="character" w:customStyle="1" w:styleId="WW8Num4z0">
    <w:name w:val="WW8Num4z0"/>
    <w:rsid w:val="007234FF"/>
    <w:rPr>
      <w:rFonts w:ascii="Wingdings" w:hAnsi="Wingdings"/>
    </w:rPr>
  </w:style>
  <w:style w:type="character" w:customStyle="1" w:styleId="WW8Num7z0">
    <w:name w:val="WW8Num7z0"/>
    <w:rsid w:val="007234FF"/>
    <w:rPr>
      <w:rFonts w:ascii="Wingdings" w:hAnsi="Wingdings"/>
    </w:rPr>
  </w:style>
  <w:style w:type="character" w:customStyle="1" w:styleId="WW8Num9z0">
    <w:name w:val="WW8Num9z0"/>
    <w:rsid w:val="007234FF"/>
    <w:rPr>
      <w:rFonts w:ascii="SimSun" w:eastAsia="SimSun" w:hAnsi="SimSun" w:cs="Times New Roman"/>
    </w:rPr>
  </w:style>
  <w:style w:type="character" w:customStyle="1" w:styleId="WW8Num9z1">
    <w:name w:val="WW8Num9z1"/>
    <w:rsid w:val="007234FF"/>
    <w:rPr>
      <w:rFonts w:ascii="Wingdings" w:hAnsi="Wingdings"/>
    </w:rPr>
  </w:style>
  <w:style w:type="character" w:customStyle="1" w:styleId="WW8Num11z0">
    <w:name w:val="WW8Num11z0"/>
    <w:rsid w:val="007234FF"/>
    <w:rPr>
      <w:rFonts w:ascii="Wingdings" w:hAnsi="Wingdings"/>
    </w:rPr>
  </w:style>
  <w:style w:type="character" w:customStyle="1" w:styleId="WW8Num12z0">
    <w:name w:val="WW8Num12z0"/>
    <w:rsid w:val="007234FF"/>
    <w:rPr>
      <w:rFonts w:ascii="Wingdings" w:hAnsi="Wingdings"/>
    </w:rPr>
  </w:style>
  <w:style w:type="character" w:customStyle="1" w:styleId="WW8Num13z0">
    <w:name w:val="WW8Num13z0"/>
    <w:rsid w:val="007234FF"/>
    <w:rPr>
      <w:rFonts w:ascii="Wingdings" w:hAnsi="Wingdings"/>
    </w:rPr>
  </w:style>
  <w:style w:type="character" w:customStyle="1" w:styleId="WW8Num17z0">
    <w:name w:val="WW8Num17z0"/>
    <w:rsid w:val="007234FF"/>
    <w:rPr>
      <w:rFonts w:ascii="Wingdings" w:hAnsi="Wingdings"/>
    </w:rPr>
  </w:style>
  <w:style w:type="character" w:customStyle="1" w:styleId="WW8Num18z0">
    <w:name w:val="WW8Num18z0"/>
    <w:rsid w:val="007234FF"/>
    <w:rPr>
      <w:rFonts w:ascii="SimSun" w:eastAsia="SimSun" w:hAnsi="SimSun" w:cs="Times New Roman"/>
    </w:rPr>
  </w:style>
  <w:style w:type="character" w:customStyle="1" w:styleId="WW8Num18z1">
    <w:name w:val="WW8Num18z1"/>
    <w:rsid w:val="007234FF"/>
    <w:rPr>
      <w:rFonts w:ascii="Wingdings" w:hAnsi="Wingdings"/>
    </w:rPr>
  </w:style>
  <w:style w:type="character" w:customStyle="1" w:styleId="WW8Num19z0">
    <w:name w:val="WW8Num19z0"/>
    <w:rsid w:val="007234FF"/>
    <w:rPr>
      <w:rFonts w:ascii="Wingdings" w:hAnsi="Wingdings"/>
    </w:rPr>
  </w:style>
  <w:style w:type="character" w:customStyle="1" w:styleId="WW8Num20z0">
    <w:name w:val="WW8Num20z0"/>
    <w:rsid w:val="007234FF"/>
    <w:rPr>
      <w:rFonts w:ascii="Wingdings" w:hAnsi="Wingdings"/>
    </w:rPr>
  </w:style>
  <w:style w:type="character" w:customStyle="1" w:styleId="WW8Num22z0">
    <w:name w:val="WW8Num22z0"/>
    <w:rsid w:val="007234FF"/>
    <w:rPr>
      <w:rFonts w:ascii="Wingdings" w:hAnsi="Wingdings"/>
    </w:rPr>
  </w:style>
  <w:style w:type="character" w:customStyle="1" w:styleId="WW8Num23z0">
    <w:name w:val="WW8Num23z0"/>
    <w:rsid w:val="007234FF"/>
    <w:rPr>
      <w:rFonts w:ascii="Wingdings" w:hAnsi="Wingdings"/>
    </w:rPr>
  </w:style>
  <w:style w:type="character" w:customStyle="1" w:styleId="WW8Num24z0">
    <w:name w:val="WW8Num24z0"/>
    <w:rsid w:val="007234FF"/>
    <w:rPr>
      <w:rFonts w:ascii="Wingdings" w:hAnsi="Wingdings"/>
    </w:rPr>
  </w:style>
  <w:style w:type="character" w:customStyle="1" w:styleId="WW8Num25z0">
    <w:name w:val="WW8Num25z0"/>
    <w:rsid w:val="007234FF"/>
    <w:rPr>
      <w:rFonts w:ascii="Wingdings" w:hAnsi="Wingdings"/>
    </w:rPr>
  </w:style>
  <w:style w:type="character" w:customStyle="1" w:styleId="WW8Num26z0">
    <w:name w:val="WW8Num26z0"/>
    <w:rsid w:val="007234FF"/>
    <w:rPr>
      <w:rFonts w:ascii="Wingdings" w:hAnsi="Wingdings"/>
    </w:rPr>
  </w:style>
  <w:style w:type="character" w:customStyle="1" w:styleId="WW8Num27z0">
    <w:name w:val="WW8Num27z0"/>
    <w:rsid w:val="007234FF"/>
    <w:rPr>
      <w:rFonts w:ascii="Wingdings" w:hAnsi="Wingdings"/>
    </w:rPr>
  </w:style>
  <w:style w:type="character" w:customStyle="1" w:styleId="WW8Num28z0">
    <w:name w:val="WW8Num28z0"/>
    <w:rsid w:val="007234FF"/>
    <w:rPr>
      <w:rFonts w:ascii="SimSun" w:eastAsia="SimSun" w:hAnsi="SimSun" w:cs="Times New Roman"/>
    </w:rPr>
  </w:style>
  <w:style w:type="character" w:customStyle="1" w:styleId="WW8Num28z1">
    <w:name w:val="WW8Num28z1"/>
    <w:rsid w:val="007234FF"/>
    <w:rPr>
      <w:rFonts w:ascii="Wingdings" w:hAnsi="Wingdings"/>
    </w:rPr>
  </w:style>
  <w:style w:type="character" w:customStyle="1" w:styleId="WW8Num30z0">
    <w:name w:val="WW8Num30z0"/>
    <w:rsid w:val="007234FF"/>
    <w:rPr>
      <w:rFonts w:ascii="Wingdings" w:hAnsi="Wingdings"/>
    </w:rPr>
  </w:style>
  <w:style w:type="character" w:customStyle="1" w:styleId="WW8Num31z0">
    <w:name w:val="WW8Num31z0"/>
    <w:rsid w:val="007234FF"/>
    <w:rPr>
      <w:rFonts w:ascii="Wingdings" w:hAnsi="Wingdings"/>
    </w:rPr>
  </w:style>
  <w:style w:type="character" w:customStyle="1" w:styleId="WW8Num32z0">
    <w:name w:val="WW8Num32z0"/>
    <w:rsid w:val="007234FF"/>
    <w:rPr>
      <w:rFonts w:ascii="Wingdings" w:hAnsi="Wingdings"/>
    </w:rPr>
  </w:style>
  <w:style w:type="character" w:customStyle="1" w:styleId="WW8Num33z0">
    <w:name w:val="WW8Num33z0"/>
    <w:rsid w:val="007234FF"/>
    <w:rPr>
      <w:rFonts w:ascii="SimSun" w:eastAsia="SimSun" w:hAnsi="SimSun" w:cs="Times New Roman"/>
      <w:b w:val="0"/>
    </w:rPr>
  </w:style>
  <w:style w:type="character" w:customStyle="1" w:styleId="WW8Num33z1">
    <w:name w:val="WW8Num33z1"/>
    <w:rsid w:val="007234FF"/>
    <w:rPr>
      <w:rFonts w:ascii="Wingdings" w:hAnsi="Wingdings"/>
    </w:rPr>
  </w:style>
  <w:style w:type="character" w:customStyle="1" w:styleId="WW8Num34z0">
    <w:name w:val="WW8Num34z0"/>
    <w:rsid w:val="007234FF"/>
    <w:rPr>
      <w:rFonts w:ascii="Wingdings" w:hAnsi="Wingdings"/>
    </w:rPr>
  </w:style>
  <w:style w:type="character" w:customStyle="1" w:styleId="WW8Num35z0">
    <w:name w:val="WW8Num35z0"/>
    <w:rsid w:val="007234FF"/>
    <w:rPr>
      <w:rFonts w:ascii="Wingdings" w:hAnsi="Wingdings"/>
    </w:rPr>
  </w:style>
  <w:style w:type="character" w:customStyle="1" w:styleId="WW8Num38z0">
    <w:name w:val="WW8Num38z0"/>
    <w:rsid w:val="007234FF"/>
    <w:rPr>
      <w:rFonts w:ascii="Wingdings" w:hAnsi="Wingdings"/>
    </w:rPr>
  </w:style>
  <w:style w:type="character" w:customStyle="1" w:styleId="WW8Num39z0">
    <w:name w:val="WW8Num39z0"/>
    <w:rsid w:val="007234FF"/>
    <w:rPr>
      <w:rFonts w:ascii="Wingdings" w:hAnsi="Wingdings"/>
    </w:rPr>
  </w:style>
  <w:style w:type="character" w:customStyle="1" w:styleId="WW8Num39z1">
    <w:name w:val="WW8Num39z1"/>
    <w:rsid w:val="007234FF"/>
    <w:rPr>
      <w:rFonts w:ascii="Wingdings" w:hAnsi="Wingdings" w:cs="Times New Roman"/>
      <w:lang w:val="nb-NO"/>
    </w:rPr>
  </w:style>
  <w:style w:type="character" w:customStyle="1" w:styleId="11">
    <w:name w:val="默认段落字体1"/>
    <w:rsid w:val="007234FF"/>
  </w:style>
  <w:style w:type="character" w:styleId="a3">
    <w:name w:val="Hyperlink"/>
    <w:uiPriority w:val="99"/>
    <w:rsid w:val="007234FF"/>
    <w:rPr>
      <w:color w:val="0000FF"/>
      <w:u w:val="single"/>
    </w:rPr>
  </w:style>
  <w:style w:type="character" w:customStyle="1" w:styleId="12">
    <w:name w:val="批注引用1"/>
    <w:rsid w:val="007234FF"/>
    <w:rPr>
      <w:sz w:val="21"/>
      <w:szCs w:val="21"/>
    </w:rPr>
  </w:style>
  <w:style w:type="character" w:customStyle="1" w:styleId="Char">
    <w:name w:val="文档结构图 Char"/>
    <w:rsid w:val="007234FF"/>
    <w:rPr>
      <w:rFonts w:ascii="SimSun" w:hAnsi="SimSun"/>
      <w:kern w:val="1"/>
      <w:sz w:val="18"/>
      <w:szCs w:val="18"/>
    </w:rPr>
  </w:style>
  <w:style w:type="character" w:customStyle="1" w:styleId="TimesNewRoman">
    <w:name w:val="样式 (西文) Times New Roman"/>
    <w:rsid w:val="007234FF"/>
    <w:rPr>
      <w:rFonts w:ascii="Times New Roman" w:hAnsi="Times New Roman"/>
      <w:sz w:val="21"/>
    </w:rPr>
  </w:style>
  <w:style w:type="character" w:customStyle="1" w:styleId="DefaultChar">
    <w:name w:val="Default Char"/>
    <w:rsid w:val="007234FF"/>
    <w:rPr>
      <w:color w:val="000000"/>
      <w:sz w:val="24"/>
      <w:szCs w:val="24"/>
      <w:lang w:val="en-US" w:eastAsia="ar-SA" w:bidi="ar-SA"/>
    </w:rPr>
  </w:style>
  <w:style w:type="character" w:customStyle="1" w:styleId="Char0">
    <w:name w:val="脚注文本 Char"/>
    <w:rsid w:val="007234FF"/>
    <w:rPr>
      <w:kern w:val="1"/>
      <w:sz w:val="18"/>
      <w:szCs w:val="18"/>
    </w:rPr>
  </w:style>
  <w:style w:type="character" w:customStyle="1" w:styleId="FootnoteCharacters">
    <w:name w:val="Footnote Characters"/>
    <w:rsid w:val="007234FF"/>
    <w:rPr>
      <w:vertAlign w:val="superscript"/>
    </w:rPr>
  </w:style>
  <w:style w:type="character" w:customStyle="1" w:styleId="6Char">
    <w:name w:val="标题 6 Char"/>
    <w:rsid w:val="007234FF"/>
    <w:rPr>
      <w:rFonts w:ascii="Nimbus Roman No9 L" w:hAnsi="Nimbus Roman No9 L"/>
      <w:i/>
      <w:color w:val="000000"/>
      <w:sz w:val="22"/>
    </w:rPr>
  </w:style>
  <w:style w:type="character" w:customStyle="1" w:styleId="7Char">
    <w:name w:val="标题 7 Char"/>
    <w:rsid w:val="007234FF"/>
    <w:rPr>
      <w:rFonts w:ascii="Arial" w:hAnsi="Arial"/>
      <w:color w:val="000000"/>
      <w:sz w:val="24"/>
    </w:rPr>
  </w:style>
  <w:style w:type="character" w:customStyle="1" w:styleId="8Char">
    <w:name w:val="标题 8 Char"/>
    <w:rsid w:val="007234FF"/>
    <w:rPr>
      <w:rFonts w:ascii="Arial" w:hAnsi="Arial"/>
      <w:i/>
      <w:color w:val="000000"/>
      <w:sz w:val="24"/>
    </w:rPr>
  </w:style>
  <w:style w:type="character" w:customStyle="1" w:styleId="9Char">
    <w:name w:val="标题 9 Char"/>
    <w:rsid w:val="007234FF"/>
    <w:rPr>
      <w:rFonts w:ascii="Arial" w:hAnsi="Arial"/>
      <w:b/>
      <w:i/>
      <w:color w:val="000000"/>
      <w:sz w:val="18"/>
    </w:rPr>
  </w:style>
  <w:style w:type="paragraph" w:customStyle="1" w:styleId="Heading">
    <w:name w:val="Heading"/>
    <w:basedOn w:val="a"/>
    <w:next w:val="a4"/>
    <w:rsid w:val="007234FF"/>
    <w:pPr>
      <w:keepNext/>
      <w:spacing w:before="240" w:after="120"/>
    </w:pPr>
    <w:rPr>
      <w:rFonts w:ascii="Liberation Sans" w:eastAsia="DejaVu Sans" w:hAnsi="Liberation Sans" w:cs="DejaVu Sans"/>
      <w:sz w:val="28"/>
      <w:szCs w:val="28"/>
    </w:rPr>
  </w:style>
  <w:style w:type="paragraph" w:styleId="a4">
    <w:name w:val="Body Text"/>
    <w:basedOn w:val="a"/>
    <w:rsid w:val="007234FF"/>
    <w:pPr>
      <w:spacing w:before="0" w:after="120"/>
    </w:pPr>
  </w:style>
  <w:style w:type="paragraph" w:styleId="a5">
    <w:name w:val="List"/>
    <w:basedOn w:val="a4"/>
    <w:rsid w:val="007234FF"/>
  </w:style>
  <w:style w:type="paragraph" w:customStyle="1" w:styleId="Caption1">
    <w:name w:val="Caption1"/>
    <w:basedOn w:val="a"/>
    <w:rsid w:val="007234FF"/>
    <w:pPr>
      <w:suppressLineNumbers/>
      <w:spacing w:before="120" w:after="120"/>
    </w:pPr>
    <w:rPr>
      <w:i/>
      <w:iCs/>
      <w:sz w:val="24"/>
      <w:szCs w:val="24"/>
    </w:rPr>
  </w:style>
  <w:style w:type="paragraph" w:customStyle="1" w:styleId="Index">
    <w:name w:val="Index"/>
    <w:basedOn w:val="a"/>
    <w:rsid w:val="007234FF"/>
    <w:pPr>
      <w:suppressLineNumbers/>
    </w:pPr>
  </w:style>
  <w:style w:type="paragraph" w:styleId="a6">
    <w:name w:val="header"/>
    <w:basedOn w:val="a"/>
    <w:link w:val="Char1"/>
    <w:rsid w:val="007234FF"/>
    <w:pPr>
      <w:tabs>
        <w:tab w:val="center" w:pos="4153"/>
        <w:tab w:val="right" w:pos="8306"/>
      </w:tabs>
      <w:snapToGrid w:val="0"/>
      <w:spacing w:before="0" w:after="0"/>
    </w:pPr>
  </w:style>
  <w:style w:type="paragraph" w:styleId="a7">
    <w:name w:val="footer"/>
    <w:basedOn w:val="a"/>
    <w:rsid w:val="007234FF"/>
    <w:pPr>
      <w:tabs>
        <w:tab w:val="center" w:pos="4153"/>
        <w:tab w:val="right" w:pos="8306"/>
      </w:tabs>
      <w:snapToGrid w:val="0"/>
      <w:jc w:val="center"/>
    </w:pPr>
    <w:rPr>
      <w:rFonts w:ascii="Arial" w:hAnsi="Arial"/>
      <w:sz w:val="18"/>
      <w:szCs w:val="18"/>
    </w:rPr>
  </w:style>
  <w:style w:type="paragraph" w:styleId="13">
    <w:name w:val="toc 1"/>
    <w:basedOn w:val="a"/>
    <w:next w:val="a"/>
    <w:uiPriority w:val="39"/>
    <w:rsid w:val="007234FF"/>
    <w:pPr>
      <w:spacing w:before="120" w:after="120"/>
      <w:jc w:val="left"/>
    </w:pPr>
    <w:rPr>
      <w:rFonts w:ascii="Calibri" w:hAnsi="Calibri"/>
      <w:b/>
      <w:bCs/>
      <w:caps/>
      <w:sz w:val="20"/>
      <w:szCs w:val="20"/>
    </w:rPr>
  </w:style>
  <w:style w:type="paragraph" w:styleId="20">
    <w:name w:val="toc 2"/>
    <w:basedOn w:val="a"/>
    <w:next w:val="a"/>
    <w:uiPriority w:val="39"/>
    <w:rsid w:val="007234FF"/>
    <w:pPr>
      <w:spacing w:before="0" w:after="0"/>
      <w:ind w:left="210"/>
      <w:jc w:val="left"/>
    </w:pPr>
    <w:rPr>
      <w:rFonts w:ascii="Calibri" w:hAnsi="Calibri"/>
      <w:smallCaps/>
      <w:sz w:val="20"/>
      <w:szCs w:val="20"/>
    </w:rPr>
  </w:style>
  <w:style w:type="paragraph" w:styleId="30">
    <w:name w:val="toc 3"/>
    <w:basedOn w:val="a"/>
    <w:next w:val="a"/>
    <w:uiPriority w:val="39"/>
    <w:rsid w:val="007234FF"/>
    <w:pPr>
      <w:spacing w:before="0" w:after="0"/>
      <w:ind w:left="420"/>
      <w:jc w:val="left"/>
    </w:pPr>
    <w:rPr>
      <w:rFonts w:ascii="Calibri" w:hAnsi="Calibri"/>
      <w:i/>
      <w:iCs/>
      <w:sz w:val="20"/>
      <w:szCs w:val="20"/>
    </w:rPr>
  </w:style>
  <w:style w:type="paragraph" w:customStyle="1" w:styleId="WW-Default">
    <w:name w:val="WW-Default"/>
    <w:rsid w:val="007234FF"/>
    <w:pPr>
      <w:widowControl w:val="0"/>
      <w:suppressAutoHyphens/>
      <w:autoSpaceDE w:val="0"/>
    </w:pPr>
    <w:rPr>
      <w:color w:val="000000"/>
      <w:sz w:val="24"/>
      <w:szCs w:val="24"/>
      <w:lang w:eastAsia="ar-SA"/>
    </w:rPr>
  </w:style>
  <w:style w:type="paragraph" w:customStyle="1" w:styleId="10">
    <w:name w:val="样式1"/>
    <w:basedOn w:val="a"/>
    <w:next w:val="a"/>
    <w:rsid w:val="007234FF"/>
    <w:pPr>
      <w:numPr>
        <w:numId w:val="2"/>
      </w:numPr>
      <w:autoSpaceDE w:val="0"/>
      <w:spacing w:before="140" w:after="0"/>
    </w:pPr>
    <w:rPr>
      <w:color w:val="000000"/>
      <w:sz w:val="20"/>
      <w:szCs w:val="20"/>
    </w:rPr>
  </w:style>
  <w:style w:type="paragraph" w:customStyle="1" w:styleId="14">
    <w:name w:val="题注1"/>
    <w:basedOn w:val="a"/>
    <w:next w:val="a"/>
    <w:rsid w:val="007234FF"/>
    <w:rPr>
      <w:rFonts w:ascii="Arial" w:eastAsia="SimHei" w:hAnsi="Arial" w:cs="Arial"/>
      <w:sz w:val="20"/>
      <w:szCs w:val="20"/>
    </w:rPr>
  </w:style>
  <w:style w:type="paragraph" w:customStyle="1" w:styleId="15">
    <w:name w:val="图表目录1"/>
    <w:basedOn w:val="a"/>
    <w:next w:val="a"/>
    <w:rsid w:val="007234FF"/>
    <w:pPr>
      <w:ind w:hanging="200"/>
    </w:pPr>
  </w:style>
  <w:style w:type="paragraph" w:customStyle="1" w:styleId="16">
    <w:name w:val="批注文字1"/>
    <w:basedOn w:val="a"/>
    <w:rsid w:val="007234FF"/>
    <w:pPr>
      <w:jc w:val="left"/>
    </w:pPr>
  </w:style>
  <w:style w:type="paragraph" w:styleId="a8">
    <w:name w:val="annotation subject"/>
    <w:basedOn w:val="16"/>
    <w:next w:val="16"/>
    <w:rsid w:val="007234FF"/>
    <w:rPr>
      <w:b/>
      <w:bCs/>
    </w:rPr>
  </w:style>
  <w:style w:type="paragraph" w:styleId="a9">
    <w:name w:val="Balloon Text"/>
    <w:basedOn w:val="a"/>
    <w:rsid w:val="007234FF"/>
    <w:rPr>
      <w:sz w:val="18"/>
      <w:szCs w:val="18"/>
    </w:rPr>
  </w:style>
  <w:style w:type="paragraph" w:customStyle="1" w:styleId="17">
    <w:name w:val="文档结构图1"/>
    <w:basedOn w:val="a"/>
    <w:rsid w:val="007234FF"/>
    <w:rPr>
      <w:rFonts w:ascii="SimSun" w:hAnsi="SimSun"/>
      <w:sz w:val="18"/>
      <w:szCs w:val="18"/>
    </w:rPr>
  </w:style>
  <w:style w:type="paragraph" w:styleId="40">
    <w:name w:val="toc 4"/>
    <w:basedOn w:val="a"/>
    <w:next w:val="a"/>
    <w:uiPriority w:val="39"/>
    <w:rsid w:val="007234FF"/>
    <w:pPr>
      <w:spacing w:before="0" w:after="0"/>
      <w:ind w:left="630"/>
      <w:jc w:val="left"/>
    </w:pPr>
    <w:rPr>
      <w:rFonts w:ascii="Calibri" w:hAnsi="Calibri"/>
      <w:sz w:val="18"/>
      <w:szCs w:val="18"/>
    </w:rPr>
  </w:style>
  <w:style w:type="paragraph" w:styleId="50">
    <w:name w:val="toc 5"/>
    <w:basedOn w:val="a"/>
    <w:next w:val="a"/>
    <w:uiPriority w:val="39"/>
    <w:rsid w:val="007234FF"/>
    <w:pPr>
      <w:spacing w:before="0" w:after="0"/>
      <w:ind w:left="840"/>
      <w:jc w:val="left"/>
    </w:pPr>
    <w:rPr>
      <w:rFonts w:ascii="Calibri" w:hAnsi="Calibri"/>
      <w:sz w:val="18"/>
      <w:szCs w:val="18"/>
    </w:rPr>
  </w:style>
  <w:style w:type="paragraph" w:styleId="60">
    <w:name w:val="toc 6"/>
    <w:basedOn w:val="a"/>
    <w:next w:val="a"/>
    <w:uiPriority w:val="39"/>
    <w:rsid w:val="007234FF"/>
    <w:pPr>
      <w:spacing w:before="0" w:after="0"/>
      <w:ind w:left="1050"/>
      <w:jc w:val="left"/>
    </w:pPr>
    <w:rPr>
      <w:rFonts w:ascii="Calibri" w:hAnsi="Calibri"/>
      <w:sz w:val="18"/>
      <w:szCs w:val="18"/>
    </w:rPr>
  </w:style>
  <w:style w:type="paragraph" w:styleId="70">
    <w:name w:val="toc 7"/>
    <w:basedOn w:val="a"/>
    <w:next w:val="a"/>
    <w:uiPriority w:val="39"/>
    <w:rsid w:val="007234FF"/>
    <w:pPr>
      <w:spacing w:before="0" w:after="0"/>
      <w:ind w:left="1260"/>
      <w:jc w:val="left"/>
    </w:pPr>
    <w:rPr>
      <w:rFonts w:ascii="Calibri" w:hAnsi="Calibri"/>
      <w:sz w:val="18"/>
      <w:szCs w:val="18"/>
    </w:rPr>
  </w:style>
  <w:style w:type="paragraph" w:styleId="80">
    <w:name w:val="toc 8"/>
    <w:basedOn w:val="a"/>
    <w:next w:val="a"/>
    <w:uiPriority w:val="39"/>
    <w:rsid w:val="007234FF"/>
    <w:pPr>
      <w:spacing w:before="0" w:after="0"/>
      <w:ind w:left="1470"/>
      <w:jc w:val="left"/>
    </w:pPr>
    <w:rPr>
      <w:rFonts w:ascii="Calibri" w:hAnsi="Calibri"/>
      <w:sz w:val="18"/>
      <w:szCs w:val="18"/>
    </w:rPr>
  </w:style>
  <w:style w:type="paragraph" w:styleId="90">
    <w:name w:val="toc 9"/>
    <w:basedOn w:val="a"/>
    <w:next w:val="a"/>
    <w:uiPriority w:val="39"/>
    <w:rsid w:val="007234FF"/>
    <w:pPr>
      <w:spacing w:before="0" w:after="0"/>
      <w:ind w:left="1680"/>
      <w:jc w:val="left"/>
    </w:pPr>
    <w:rPr>
      <w:rFonts w:ascii="Calibri" w:hAnsi="Calibri"/>
      <w:sz w:val="18"/>
      <w:szCs w:val="18"/>
    </w:rPr>
  </w:style>
  <w:style w:type="paragraph" w:styleId="aa">
    <w:name w:val="footnote text"/>
    <w:basedOn w:val="a"/>
    <w:rsid w:val="007234FF"/>
    <w:pPr>
      <w:snapToGrid w:val="0"/>
      <w:jc w:val="left"/>
    </w:pPr>
    <w:rPr>
      <w:sz w:val="18"/>
      <w:szCs w:val="18"/>
    </w:rPr>
  </w:style>
  <w:style w:type="paragraph" w:customStyle="1" w:styleId="TableContents">
    <w:name w:val="Table Contents"/>
    <w:basedOn w:val="a"/>
    <w:rsid w:val="007234FF"/>
    <w:pPr>
      <w:suppressLineNumbers/>
    </w:pPr>
  </w:style>
  <w:style w:type="paragraph" w:customStyle="1" w:styleId="TableHeading">
    <w:name w:val="Table Heading"/>
    <w:basedOn w:val="TableContents"/>
    <w:rsid w:val="007234FF"/>
    <w:pPr>
      <w:jc w:val="center"/>
    </w:pPr>
    <w:rPr>
      <w:b/>
      <w:bCs/>
    </w:rPr>
  </w:style>
  <w:style w:type="paragraph" w:customStyle="1" w:styleId="Framecontents">
    <w:name w:val="Frame contents"/>
    <w:basedOn w:val="a4"/>
    <w:rsid w:val="007234FF"/>
  </w:style>
  <w:style w:type="table" w:styleId="ab">
    <w:name w:val="Table Grid"/>
    <w:aliases w:val="Avilsi表样式,IS表样式"/>
    <w:basedOn w:val="a1"/>
    <w:rsid w:val="001067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Document Map"/>
    <w:basedOn w:val="a"/>
    <w:link w:val="Char10"/>
    <w:uiPriority w:val="99"/>
    <w:semiHidden/>
    <w:unhideWhenUsed/>
    <w:rsid w:val="000A4CE0"/>
    <w:rPr>
      <w:rFonts w:ascii="SimSun"/>
      <w:sz w:val="18"/>
      <w:szCs w:val="18"/>
    </w:rPr>
  </w:style>
  <w:style w:type="character" w:customStyle="1" w:styleId="Char10">
    <w:name w:val="文档结构图 Char1"/>
    <w:link w:val="ac"/>
    <w:uiPriority w:val="99"/>
    <w:semiHidden/>
    <w:rsid w:val="000A4CE0"/>
    <w:rPr>
      <w:rFonts w:ascii="SimSun"/>
      <w:kern w:val="1"/>
      <w:sz w:val="18"/>
      <w:szCs w:val="18"/>
      <w:lang w:eastAsia="ar-SA"/>
    </w:rPr>
  </w:style>
  <w:style w:type="paragraph" w:styleId="ad">
    <w:name w:val="List Paragraph"/>
    <w:basedOn w:val="a"/>
    <w:uiPriority w:val="34"/>
    <w:qFormat/>
    <w:rsid w:val="00836622"/>
    <w:pPr>
      <w:ind w:firstLineChars="200" w:firstLine="420"/>
    </w:pPr>
  </w:style>
  <w:style w:type="paragraph" w:styleId="ae">
    <w:name w:val="caption"/>
    <w:basedOn w:val="a"/>
    <w:next w:val="a"/>
    <w:link w:val="Char2"/>
    <w:unhideWhenUsed/>
    <w:qFormat/>
    <w:rsid w:val="003B01D8"/>
    <w:rPr>
      <w:rFonts w:eastAsia="SimHei"/>
      <w:sz w:val="20"/>
      <w:szCs w:val="20"/>
    </w:rPr>
  </w:style>
  <w:style w:type="paragraph" w:styleId="TOC">
    <w:name w:val="TOC Heading"/>
    <w:basedOn w:val="1"/>
    <w:next w:val="a"/>
    <w:uiPriority w:val="39"/>
    <w:unhideWhenUsed/>
    <w:qFormat/>
    <w:rsid w:val="00D32440"/>
    <w:pPr>
      <w:widowControl/>
      <w:numPr>
        <w:numId w:val="0"/>
      </w:numPr>
      <w:tabs>
        <w:tab w:val="left" w:pos="420"/>
      </w:tabs>
      <w:suppressAutoHyphens w:val="0"/>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styleId="af">
    <w:name w:val="table of figures"/>
    <w:basedOn w:val="a"/>
    <w:next w:val="a"/>
    <w:uiPriority w:val="99"/>
    <w:unhideWhenUsed/>
    <w:rsid w:val="00DC224F"/>
    <w:pPr>
      <w:ind w:leftChars="200" w:left="200" w:hangingChars="200" w:hanging="200"/>
    </w:pPr>
  </w:style>
  <w:style w:type="character" w:customStyle="1" w:styleId="Char2">
    <w:name w:val="题注 Char"/>
    <w:link w:val="ae"/>
    <w:rsid w:val="00B47EE8"/>
    <w:rPr>
      <w:rFonts w:eastAsia="SimHei"/>
      <w:kern w:val="1"/>
      <w:lang w:eastAsia="ar-SA"/>
    </w:rPr>
  </w:style>
  <w:style w:type="numbering" w:styleId="111111">
    <w:name w:val="Outline List 2"/>
    <w:basedOn w:val="a2"/>
    <w:rsid w:val="00163644"/>
    <w:pPr>
      <w:numPr>
        <w:numId w:val="3"/>
      </w:numPr>
    </w:pPr>
  </w:style>
  <w:style w:type="table" w:customStyle="1" w:styleId="PlainTable4">
    <w:name w:val="Plain Table 4"/>
    <w:basedOn w:val="a1"/>
    <w:uiPriority w:val="44"/>
    <w:rsid w:val="001B00F5"/>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a1"/>
    <w:uiPriority w:val="42"/>
    <w:rsid w:val="001B00F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5">
    <w:name w:val="Plain Table 5"/>
    <w:basedOn w:val="a1"/>
    <w:uiPriority w:val="45"/>
    <w:rsid w:val="0045316A"/>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Default">
    <w:name w:val="Default"/>
    <w:rsid w:val="00C242FC"/>
    <w:pPr>
      <w:widowControl w:val="0"/>
      <w:autoSpaceDE w:val="0"/>
      <w:autoSpaceDN w:val="0"/>
      <w:adjustRightInd w:val="0"/>
    </w:pPr>
    <w:rPr>
      <w:rFonts w:ascii="Arial" w:hAnsi="Arial" w:cs="Arial"/>
      <w:color w:val="000000"/>
      <w:sz w:val="24"/>
      <w:szCs w:val="24"/>
    </w:rPr>
  </w:style>
  <w:style w:type="paragraph" w:customStyle="1" w:styleId="af0">
    <w:name w:val="缩进正文"/>
    <w:basedOn w:val="a"/>
    <w:autoRedefine/>
    <w:rsid w:val="007B4213"/>
    <w:pPr>
      <w:widowControl/>
      <w:suppressAutoHyphens w:val="0"/>
      <w:adjustRightInd w:val="0"/>
      <w:spacing w:before="0" w:after="0" w:line="269" w:lineRule="auto"/>
    </w:pPr>
    <w:rPr>
      <w:kern w:val="0"/>
      <w:sz w:val="22"/>
      <w:szCs w:val="22"/>
      <w:lang w:eastAsia="zh-CN"/>
    </w:rPr>
  </w:style>
  <w:style w:type="character" w:styleId="af1">
    <w:name w:val="annotation reference"/>
    <w:basedOn w:val="a0"/>
    <w:uiPriority w:val="99"/>
    <w:semiHidden/>
    <w:unhideWhenUsed/>
    <w:rsid w:val="00261762"/>
    <w:rPr>
      <w:sz w:val="16"/>
      <w:szCs w:val="16"/>
    </w:rPr>
  </w:style>
  <w:style w:type="paragraph" w:styleId="af2">
    <w:name w:val="annotation text"/>
    <w:basedOn w:val="a"/>
    <w:link w:val="Char3"/>
    <w:uiPriority w:val="99"/>
    <w:semiHidden/>
    <w:unhideWhenUsed/>
    <w:rsid w:val="00261762"/>
    <w:rPr>
      <w:sz w:val="20"/>
      <w:szCs w:val="20"/>
    </w:rPr>
  </w:style>
  <w:style w:type="character" w:customStyle="1" w:styleId="Char3">
    <w:name w:val="批注文字 Char"/>
    <w:basedOn w:val="a0"/>
    <w:link w:val="af2"/>
    <w:uiPriority w:val="99"/>
    <w:semiHidden/>
    <w:rsid w:val="00261762"/>
    <w:rPr>
      <w:kern w:val="1"/>
      <w:lang w:eastAsia="ar-SA"/>
    </w:rPr>
  </w:style>
  <w:style w:type="character" w:customStyle="1" w:styleId="Char1">
    <w:name w:val="页眉 Char"/>
    <w:basedOn w:val="a0"/>
    <w:link w:val="a6"/>
    <w:rsid w:val="00525AAA"/>
    <w:rPr>
      <w:kern w:val="1"/>
      <w:sz w:val="21"/>
      <w:szCs w:val="21"/>
      <w:lang w:eastAsia="ar-SA"/>
    </w:rPr>
  </w:style>
  <w:style w:type="character" w:customStyle="1" w:styleId="3Char">
    <w:name w:val="标题 3 Char"/>
    <w:aliases w:val="标题3 Char,1.1.1 标题 3 Char"/>
    <w:basedOn w:val="a0"/>
    <w:link w:val="3"/>
    <w:rsid w:val="00177EC7"/>
    <w:rPr>
      <w:rFonts w:ascii="Verdana" w:hAnsi="Verdana"/>
      <w:b/>
      <w:bCs/>
      <w:kern w:val="32"/>
      <w:sz w:val="30"/>
      <w:szCs w:val="32"/>
      <w:lang w:eastAsia="ar-SA"/>
    </w:rPr>
  </w:style>
  <w:style w:type="character" w:styleId="af3">
    <w:name w:val="Placeholder Text"/>
    <w:basedOn w:val="a0"/>
    <w:uiPriority w:val="99"/>
    <w:semiHidden/>
    <w:rsid w:val="005F13A1"/>
    <w:rPr>
      <w:color w:val="808080"/>
    </w:rPr>
  </w:style>
  <w:style w:type="character" w:customStyle="1" w:styleId="2Char">
    <w:name w:val="标题 2 Char"/>
    <w:basedOn w:val="a0"/>
    <w:link w:val="2"/>
    <w:uiPriority w:val="9"/>
    <w:locked/>
    <w:rsid w:val="00A80F56"/>
    <w:rPr>
      <w:rFonts w:ascii="Verdana" w:eastAsia="SimHei" w:hAnsi="Verdana"/>
      <w:b/>
      <w:bCs/>
      <w:kern w:val="1"/>
      <w:sz w:val="32"/>
      <w:szCs w:val="32"/>
      <w:lang w:eastAsia="ar-SA"/>
    </w:rPr>
  </w:style>
</w:styles>
</file>

<file path=word/webSettings.xml><?xml version="1.0" encoding="utf-8"?>
<w:webSettings xmlns:r="http://schemas.openxmlformats.org/officeDocument/2006/relationships" xmlns:w="http://schemas.openxmlformats.org/wordprocessingml/2006/main">
  <w:divs>
    <w:div w:id="519782098">
      <w:bodyDiv w:val="1"/>
      <w:marLeft w:val="0"/>
      <w:marRight w:val="0"/>
      <w:marTop w:val="0"/>
      <w:marBottom w:val="0"/>
      <w:divBdr>
        <w:top w:val="none" w:sz="0" w:space="0" w:color="auto"/>
        <w:left w:val="none" w:sz="0" w:space="0" w:color="auto"/>
        <w:bottom w:val="none" w:sz="0" w:space="0" w:color="auto"/>
        <w:right w:val="none" w:sz="0" w:space="0" w:color="auto"/>
      </w:divBdr>
    </w:div>
    <w:div w:id="1502620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33.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22.vsdx"/><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11.vsdx"/><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E:\my%20documents\project\CK600\verification_fi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16ED4B-D0EA-4057-9D36-0324599E4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verification_file.dot</Template>
  <TotalTime>48419</TotalTime>
  <Pages>35</Pages>
  <Words>3826</Words>
  <Characters>21809</Characters>
  <Application>Microsoft Office Word</Application>
  <DocSecurity>0</DocSecurity>
  <Lines>181</Lines>
  <Paragraphs>51</Paragraphs>
  <ScaleCrop>false</ScaleCrop>
  <Company/>
  <LinksUpToDate>false</LinksUpToDate>
  <CharactersWithSpaces>25584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Name</dc:title>
  <dc:subject/>
  <dc:creator/>
  <cp:keywords/>
  <dc:description/>
  <cp:lastModifiedBy>cn0837</cp:lastModifiedBy>
  <cp:revision>323</cp:revision>
  <cp:lastPrinted>2016-03-08T07:17:00Z</cp:lastPrinted>
  <dcterms:created xsi:type="dcterms:W3CDTF">2015-07-07T14:02:00Z</dcterms:created>
  <dcterms:modified xsi:type="dcterms:W3CDTF">2017-05-04T01:20:00Z</dcterms:modified>
</cp:coreProperties>
</file>